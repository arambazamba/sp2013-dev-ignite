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Segoe" w:eastAsiaTheme="majorEastAsia" w:hAnsi="Segoe" w:cstheme="majorBidi"/>
        </w:rPr>
        <w:id w:val="1082039"/>
        <w:docPartObj>
          <w:docPartGallery w:val="Cover Pages"/>
          <w:docPartUnique/>
        </w:docPartObj>
      </w:sdtPr>
      <w:sdtEndPr>
        <w:rPr>
          <w:rFonts w:eastAsiaTheme="minorHAnsi" w:cstheme="minorBidi"/>
        </w:rPr>
      </w:sdtEndPr>
      <w:sdtContent>
        <w:tbl>
          <w:tblPr>
            <w:tblpPr w:leftFromText="187" w:rightFromText="187" w:horzAnchor="margin" w:tblpXSpec="center" w:tblpY="2881"/>
            <w:tblW w:w="4000" w:type="pct"/>
            <w:tblBorders>
              <w:left w:val="single" w:sz="18" w:space="0" w:color="FFA502"/>
            </w:tblBorders>
            <w:tblLook w:val="04A0" w:firstRow="1" w:lastRow="0" w:firstColumn="1" w:lastColumn="0" w:noHBand="0" w:noVBand="1"/>
          </w:tblPr>
          <w:tblGrid>
            <w:gridCol w:w="6894"/>
          </w:tblGrid>
          <w:tr w:rsidR="00E077D3" w:rsidRPr="00423982" w14:paraId="2852A8E7" w14:textId="77777777" w:rsidTr="00264A28">
            <w:tc>
              <w:tcPr>
                <w:tcW w:w="7096" w:type="dxa"/>
                <w:tcBorders>
                  <w:left w:val="single" w:sz="18" w:space="0" w:color="0072C6"/>
                  <w:bottom w:val="nil"/>
                </w:tcBorders>
                <w:tcMar>
                  <w:top w:w="216" w:type="dxa"/>
                  <w:left w:w="115" w:type="dxa"/>
                  <w:bottom w:w="216" w:type="dxa"/>
                  <w:right w:w="115" w:type="dxa"/>
                </w:tcMar>
              </w:tcPr>
              <w:p w14:paraId="2852A8E6" w14:textId="195A1676" w:rsidR="00E077D3" w:rsidRPr="009D6D76" w:rsidRDefault="00E077D3" w:rsidP="00E5345E">
                <w:pPr>
                  <w:pStyle w:val="NoSpacing"/>
                  <w:rPr>
                    <w:rFonts w:ascii="Segoe" w:eastAsiaTheme="majorEastAsia" w:hAnsi="Segoe" w:cstheme="majorBidi"/>
                  </w:rPr>
                </w:pPr>
                <w:r w:rsidRPr="00423982">
                  <w:rPr>
                    <w:rFonts w:ascii="Segoe" w:eastAsiaTheme="majorEastAsia" w:hAnsi="Segoe" w:cstheme="majorBidi"/>
                  </w:rPr>
                  <w:fldChar w:fldCharType="begin"/>
                </w:r>
                <w:r w:rsidRPr="00423982">
                  <w:rPr>
                    <w:rFonts w:ascii="Segoe" w:eastAsiaTheme="majorEastAsia" w:hAnsi="Segoe" w:cstheme="majorBidi"/>
                  </w:rPr>
                  <w:instrText xml:space="preserve"> MACROBUTTON  AcceptAllChangesInDoc </w:instrText>
                </w:r>
                <w:r w:rsidRPr="00423982">
                  <w:rPr>
                    <w:rFonts w:ascii="Segoe" w:eastAsiaTheme="majorEastAsia" w:hAnsi="Segoe" w:cstheme="majorBidi"/>
                  </w:rPr>
                  <w:fldChar w:fldCharType="end"/>
                </w:r>
                <w:r w:rsidR="0043164D">
                  <w:rPr>
                    <w:rFonts w:ascii="Segoe" w:eastAsiaTheme="majorEastAsia" w:hAnsi="Segoe" w:cstheme="majorBidi"/>
                  </w:rPr>
                  <w:t xml:space="preserve">Microsoft SharePoint </w:t>
                </w:r>
                <w:r w:rsidR="00E5345E">
                  <w:rPr>
                    <w:rFonts w:ascii="Segoe" w:eastAsiaTheme="majorEastAsia" w:hAnsi="Segoe" w:cstheme="majorBidi"/>
                  </w:rPr>
                  <w:t xml:space="preserve">2013 </w:t>
                </w:r>
                <w:r w:rsidR="0043164D">
                  <w:rPr>
                    <w:rFonts w:ascii="Segoe" w:eastAsiaTheme="majorEastAsia" w:hAnsi="Segoe" w:cstheme="majorBidi"/>
                  </w:rPr>
                  <w:t xml:space="preserve">- </w:t>
                </w:r>
                <w:r w:rsidRPr="00423982">
                  <w:rPr>
                    <w:rFonts w:ascii="Segoe" w:eastAsiaTheme="majorEastAsia" w:hAnsi="Segoe" w:cstheme="majorBidi"/>
                  </w:rPr>
                  <w:t>Hands-on Lab</w:t>
                </w:r>
              </w:p>
            </w:tc>
          </w:tr>
          <w:tr w:rsidR="00E077D3" w:rsidRPr="00423982" w14:paraId="2852A8E9" w14:textId="77777777" w:rsidTr="00264A28">
            <w:tc>
              <w:tcPr>
                <w:tcW w:w="7096" w:type="dxa"/>
                <w:tcBorders>
                  <w:left w:val="single" w:sz="18" w:space="0" w:color="0072C6"/>
                  <w:bottom w:val="nil"/>
                </w:tcBorders>
              </w:tcPr>
              <w:p w14:paraId="2852A8E8" w14:textId="23337514" w:rsidR="00E077D3" w:rsidRPr="008231B4" w:rsidRDefault="00B20247" w:rsidP="004B0D0C">
                <w:pPr>
                  <w:pStyle w:val="Title"/>
                  <w:rPr>
                    <w:rFonts w:ascii="Segoe" w:hAnsi="Segoe"/>
                  </w:rPr>
                </w:pPr>
                <w:r>
                  <w:rPr>
                    <w:rFonts w:ascii="Segoe" w:hAnsi="Segoe"/>
                  </w:rPr>
                  <w:t>Introduction to Apps for Office</w:t>
                </w:r>
              </w:p>
            </w:tc>
          </w:tr>
          <w:tr w:rsidR="00E077D3" w:rsidRPr="00423982" w14:paraId="2852A8EB" w14:textId="77777777" w:rsidTr="00264A28">
            <w:tc>
              <w:tcPr>
                <w:tcW w:w="7096" w:type="dxa"/>
                <w:tcBorders>
                  <w:left w:val="single" w:sz="18" w:space="0" w:color="0072C6"/>
                </w:tcBorders>
                <w:tcMar>
                  <w:top w:w="216" w:type="dxa"/>
                  <w:left w:w="115" w:type="dxa"/>
                  <w:bottom w:w="216" w:type="dxa"/>
                  <w:right w:w="115" w:type="dxa"/>
                </w:tcMar>
              </w:tcPr>
              <w:p w14:paraId="2852A8EA" w14:textId="283042CF" w:rsidR="00E077D3" w:rsidRPr="00423982" w:rsidRDefault="002C53F4" w:rsidP="001A4AC0">
                <w:pPr>
                  <w:pStyle w:val="ExerciseLeadin"/>
                </w:pPr>
                <w:r>
                  <w:t xml:space="preserve">Verified Against Build </w:t>
                </w:r>
                <w:ins w:id="0" w:author="Windows User" w:date="2012-11-04T13:07:00Z">
                  <w:r w:rsidR="00DF7254" w:rsidRPr="001B5603">
                    <w:t>15.0.4420.1017</w:t>
                  </w:r>
                </w:ins>
              </w:p>
            </w:tc>
          </w:tr>
        </w:tbl>
        <w:p w14:paraId="2852A8EC" w14:textId="77777777" w:rsidR="00E077D3" w:rsidRDefault="00E077D3" w:rsidP="004B0D0C"/>
        <w:p w14:paraId="2852A8ED" w14:textId="77777777" w:rsidR="00E077D3" w:rsidRDefault="00E077D3" w:rsidP="004B0D0C"/>
        <w:p w14:paraId="2852A8EE" w14:textId="77777777" w:rsidR="00E077D3" w:rsidRDefault="00E077D3" w:rsidP="004B0D0C"/>
        <w:p w14:paraId="2852A8EF" w14:textId="77777777" w:rsidR="00E077D3" w:rsidRDefault="00E077D3" w:rsidP="004B0D0C"/>
        <w:p w14:paraId="2852A8F0" w14:textId="77777777" w:rsidR="00E077D3" w:rsidRDefault="00E077D3" w:rsidP="004B0D0C"/>
        <w:p w14:paraId="2852A8F1" w14:textId="77777777" w:rsidR="00E077D3" w:rsidRDefault="00E077D3" w:rsidP="004B0D0C"/>
        <w:p w14:paraId="2852A8F2" w14:textId="77777777" w:rsidR="00E077D3" w:rsidRDefault="00E077D3" w:rsidP="004B0D0C"/>
        <w:p w14:paraId="2852A8F3" w14:textId="77777777" w:rsidR="00E077D3" w:rsidRDefault="00E077D3" w:rsidP="004B0D0C"/>
        <w:p w14:paraId="2852A8F4" w14:textId="77777777" w:rsidR="00E077D3" w:rsidRDefault="00E077D3" w:rsidP="004B0D0C"/>
        <w:p w14:paraId="2852A8F5" w14:textId="77777777" w:rsidR="00E077D3" w:rsidRDefault="00E077D3" w:rsidP="004B0D0C"/>
        <w:p w14:paraId="2852A8F6" w14:textId="77777777" w:rsidR="00E077D3" w:rsidRDefault="00E077D3" w:rsidP="004B0D0C"/>
        <w:p w14:paraId="2852A8F7" w14:textId="77777777" w:rsidR="00E077D3" w:rsidRDefault="00E077D3" w:rsidP="004B0D0C"/>
        <w:p w14:paraId="2852A8F8" w14:textId="77777777" w:rsidR="00E077D3" w:rsidRDefault="00E077D3" w:rsidP="004B0D0C"/>
        <w:p w14:paraId="2852A8F9" w14:textId="77777777" w:rsidR="00E077D3" w:rsidRDefault="00E077D3" w:rsidP="004B0D0C"/>
        <w:p w14:paraId="2852A8FA" w14:textId="77777777" w:rsidR="00E077D3" w:rsidRDefault="00E077D3" w:rsidP="004B0D0C"/>
        <w:p w14:paraId="2852A8FB" w14:textId="77777777" w:rsidR="00E077D3" w:rsidRPr="00423982" w:rsidRDefault="00E077D3" w:rsidP="004B0D0C"/>
        <w:tbl>
          <w:tblPr>
            <w:tblpPr w:leftFromText="187" w:rightFromText="187" w:horzAnchor="margin" w:tblpXSpec="center" w:tblpYSpec="bottom"/>
            <w:tblW w:w="4000" w:type="pct"/>
            <w:tblLook w:val="04A0" w:firstRow="1" w:lastRow="0" w:firstColumn="1" w:lastColumn="0" w:noHBand="0" w:noVBand="1"/>
          </w:tblPr>
          <w:tblGrid>
            <w:gridCol w:w="6912"/>
          </w:tblGrid>
          <w:tr w:rsidR="00E077D3" w:rsidRPr="00423982" w14:paraId="2852A8FF" w14:textId="77777777" w:rsidTr="00706F12">
            <w:tc>
              <w:tcPr>
                <w:tcW w:w="7672" w:type="dxa"/>
                <w:tcMar>
                  <w:top w:w="216" w:type="dxa"/>
                  <w:left w:w="115" w:type="dxa"/>
                  <w:bottom w:w="216" w:type="dxa"/>
                  <w:right w:w="115" w:type="dxa"/>
                </w:tcMar>
              </w:tcPr>
              <w:p w14:paraId="2852A8FC" w14:textId="77777777" w:rsidR="00E077D3" w:rsidRPr="00D5380A" w:rsidRDefault="00E077D3" w:rsidP="00706F12">
                <w:pPr>
                  <w:pStyle w:val="NoSpacing"/>
                  <w:rPr>
                    <w:rFonts w:ascii="Segoe" w:hAnsi="Segoe"/>
                    <w:sz w:val="20"/>
                  </w:rPr>
                </w:pPr>
                <w:r w:rsidRPr="00D5380A">
                  <w:rPr>
                    <w:rFonts w:ascii="Segoe" w:hAnsi="Segoe"/>
                    <w:sz w:val="20"/>
                  </w:rPr>
                  <w:t>Microsoft</w:t>
                </w:r>
              </w:p>
              <w:p w14:paraId="2852A8FD" w14:textId="77777777" w:rsidR="00E077D3" w:rsidRPr="00D5380A" w:rsidRDefault="00E077D3" w:rsidP="00706F12">
                <w:pPr>
                  <w:pStyle w:val="NoSpacing"/>
                  <w:rPr>
                    <w:rFonts w:ascii="Segoe" w:hAnsi="Segoe"/>
                    <w:sz w:val="20"/>
                  </w:rPr>
                </w:pPr>
                <w:r w:rsidRPr="00D5380A">
                  <w:rPr>
                    <w:rFonts w:ascii="Segoe" w:hAnsi="Segoe"/>
                    <w:sz w:val="20"/>
                  </w:rPr>
                  <w:t>Version 1.0</w:t>
                </w:r>
              </w:p>
              <w:p w14:paraId="2852A8FE" w14:textId="621ED26F" w:rsidR="00E077D3" w:rsidRPr="00423982" w:rsidRDefault="00F87046" w:rsidP="00E5345E">
                <w:pPr>
                  <w:pStyle w:val="NoSpacing"/>
                  <w:rPr>
                    <w:rFonts w:ascii="Segoe" w:hAnsi="Segoe"/>
                    <w:color w:val="0072C6" w:themeColor="accent1"/>
                  </w:rPr>
                </w:pPr>
                <w:r>
                  <w:rPr>
                    <w:rFonts w:ascii="Segoe" w:hAnsi="Segoe"/>
                    <w:sz w:val="20"/>
                  </w:rPr>
                  <w:lastRenderedPageBreak/>
                  <w:t>August 14</w:t>
                </w:r>
                <w:r w:rsidR="002A35F9">
                  <w:rPr>
                    <w:rFonts w:ascii="Segoe" w:hAnsi="Segoe"/>
                    <w:sz w:val="20"/>
                  </w:rPr>
                  <w:t>, 2012</w:t>
                </w:r>
              </w:p>
            </w:tc>
          </w:tr>
        </w:tbl>
        <w:p w14:paraId="2852A900" w14:textId="77777777" w:rsidR="00E077D3" w:rsidRDefault="000E0B50" w:rsidP="004B0D0C"/>
      </w:sdtContent>
    </w:sdt>
    <w:bookmarkStart w:id="1" w:name="_Toc117919053" w:displacedByCustomXml="prev"/>
    <w:p w14:paraId="2852A901" w14:textId="77777777" w:rsidR="00E077D3" w:rsidRDefault="00E077D3" w:rsidP="004B0D0C">
      <w:r>
        <w:br w:type="page"/>
      </w:r>
    </w:p>
    <w:bookmarkEnd w:id="1"/>
    <w:p w14:paraId="2852A902" w14:textId="77777777" w:rsidR="00E077D3" w:rsidRDefault="00E077D3" w:rsidP="004B0D0C">
      <w:pPr>
        <w:pStyle w:val="Legalese"/>
      </w:pPr>
    </w:p>
    <w:p w14:paraId="2852A903" w14:textId="77777777" w:rsidR="00E077D3" w:rsidRPr="00423982" w:rsidRDefault="00E077D3" w:rsidP="004B0D0C">
      <w:pPr>
        <w:pStyle w:val="Legalese"/>
      </w:pPr>
      <w:r w:rsidRPr="00423982">
        <w:t xml:space="preserve">Information in this document, including URL and other Internet Web site references, is subject to change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2852A904" w14:textId="77777777" w:rsidR="00E077D3" w:rsidRPr="00423982" w:rsidRDefault="00E077D3" w:rsidP="004B0D0C">
      <w:pPr>
        <w:pStyle w:val="Legalese"/>
      </w:pPr>
      <w:r w:rsidRPr="00423982">
        <w:t>The names of manufacturers, products, or URLs are provided for informational purposes only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are provided to third 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14:paraId="2852A905" w14:textId="77777777" w:rsidR="00E077D3" w:rsidRPr="00423982" w:rsidRDefault="00E077D3" w:rsidP="004B0D0C">
      <w:pPr>
        <w:pStyle w:val="Legalese"/>
      </w:pPr>
      <w:r w:rsidRPr="00423982">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2852A906" w14:textId="77777777" w:rsidR="00E077D3" w:rsidRPr="00423982" w:rsidRDefault="00E077D3" w:rsidP="004B0D0C">
      <w:pPr>
        <w:pStyle w:val="Legalese"/>
      </w:pPr>
      <w:r w:rsidRPr="00423982">
        <w:t xml:space="preserve">Copyright © </w:t>
      </w:r>
      <w:r w:rsidR="00D5380A">
        <w:t>2012</w:t>
      </w:r>
      <w:r w:rsidRPr="00423982">
        <w:t xml:space="preserve"> Microsoft Corporation. All rights reserved.</w:t>
      </w:r>
    </w:p>
    <w:p w14:paraId="2852A907" w14:textId="77777777" w:rsidR="00E077D3" w:rsidRPr="00423982" w:rsidRDefault="00E077D3" w:rsidP="004B0D0C">
      <w:pPr>
        <w:pStyle w:val="Legalese"/>
      </w:pPr>
      <w:r w:rsidRPr="00423982">
        <w:t xml:space="preserve">Microsoft </w:t>
      </w:r>
      <w:r>
        <w:t xml:space="preserve">and SharePoint </w:t>
      </w:r>
      <w:r w:rsidRPr="00423982">
        <w:t>are either registered trademarks or trademarks of Microsoft Corporation in the United States and/or other countries.</w:t>
      </w:r>
    </w:p>
    <w:p w14:paraId="2852A908" w14:textId="77777777" w:rsidR="00E077D3" w:rsidRDefault="00E077D3" w:rsidP="004B0D0C">
      <w:pPr>
        <w:pStyle w:val="Legalese"/>
      </w:pPr>
      <w:r w:rsidRPr="00423982">
        <w:t>The names of actual companies and products mentioned herein may be the trademarks of their respective owners.</w:t>
      </w:r>
    </w:p>
    <w:p w14:paraId="2852A909" w14:textId="77777777" w:rsidR="00E077D3" w:rsidRDefault="00E077D3" w:rsidP="004B0D0C">
      <w:pPr>
        <w:rPr>
          <w:sz w:val="16"/>
          <w:szCs w:val="16"/>
        </w:rPr>
      </w:pPr>
      <w:r>
        <w:br w:type="page"/>
      </w:r>
    </w:p>
    <w:p w14:paraId="2852A90A" w14:textId="77777777" w:rsidR="00065491" w:rsidRPr="00423982" w:rsidRDefault="00065491" w:rsidP="004B0D0C">
      <w:pPr>
        <w:pStyle w:val="Heading1"/>
      </w:pPr>
      <w:bookmarkStart w:id="2" w:name="_Introduction"/>
      <w:bookmarkStart w:id="3" w:name="_Toc236017333"/>
      <w:bookmarkStart w:id="4" w:name="_Toc235932706"/>
      <w:bookmarkEnd w:id="2"/>
      <w:r w:rsidRPr="00423982">
        <w:lastRenderedPageBreak/>
        <w:t>Introduction</w:t>
      </w:r>
    </w:p>
    <w:p w14:paraId="2852A90B" w14:textId="77777777" w:rsidR="00065491" w:rsidRPr="00423982" w:rsidRDefault="00065491" w:rsidP="004B0D0C">
      <w:pPr>
        <w:pStyle w:val="Heading2"/>
      </w:pPr>
      <w:r w:rsidRPr="00423982">
        <w:t>Estimated time to complete this lab</w:t>
      </w:r>
    </w:p>
    <w:p w14:paraId="2852A90C" w14:textId="3356365A" w:rsidR="00065491" w:rsidRPr="00423982" w:rsidRDefault="00DC0BFA" w:rsidP="004B0D0C">
      <w:pPr>
        <w:pStyle w:val="IntroBodyText"/>
      </w:pPr>
      <w:r>
        <w:t>6</w:t>
      </w:r>
      <w:r w:rsidR="00065491" w:rsidRPr="00423982">
        <w:t xml:space="preserve">0 minutes </w:t>
      </w:r>
    </w:p>
    <w:p w14:paraId="2852A90D" w14:textId="77777777" w:rsidR="00065491" w:rsidRPr="00423982" w:rsidRDefault="00065491" w:rsidP="004B0D0C">
      <w:pPr>
        <w:pStyle w:val="Heading2"/>
      </w:pPr>
      <w:r w:rsidRPr="00423982">
        <w:t>Objectives</w:t>
      </w:r>
    </w:p>
    <w:p w14:paraId="2852A90E" w14:textId="77777777" w:rsidR="00065491" w:rsidRPr="00423982" w:rsidRDefault="00065491" w:rsidP="004B0D0C">
      <w:pPr>
        <w:pStyle w:val="IntroBodyText"/>
      </w:pPr>
      <w:r w:rsidRPr="00423982">
        <w:t>After completing this lab, you will be able to:</w:t>
      </w:r>
    </w:p>
    <w:p w14:paraId="521EE86F" w14:textId="63AA7B2D" w:rsidR="00706F12" w:rsidRDefault="00706F12" w:rsidP="00706F12">
      <w:pPr>
        <w:pStyle w:val="LbKeyPoint"/>
      </w:pPr>
      <w:r>
        <w:t>Create Apps for Office with Visual Studio 2012</w:t>
      </w:r>
    </w:p>
    <w:p w14:paraId="06C7CCB5" w14:textId="2F3C364C" w:rsidR="00706F12" w:rsidRDefault="00C226B1" w:rsidP="00706F12">
      <w:pPr>
        <w:pStyle w:val="LbKeyPoint"/>
      </w:pPr>
      <w:r>
        <w:t>Understand</w:t>
      </w:r>
      <w:r w:rsidR="00706F12">
        <w:t xml:space="preserve"> the fundamentals of App for Office Development</w:t>
      </w:r>
    </w:p>
    <w:p w14:paraId="3A050230" w14:textId="37B9E44A" w:rsidR="00706F12" w:rsidRDefault="00C226B1" w:rsidP="00706F12">
      <w:pPr>
        <w:pStyle w:val="LbKeyPoint"/>
      </w:pPr>
      <w:r>
        <w:t xml:space="preserve">Understand how </w:t>
      </w:r>
      <w:r w:rsidR="00706F12">
        <w:t>to use the App for Office 2013 Project Template in Visual Studio 2012</w:t>
      </w:r>
    </w:p>
    <w:p w14:paraId="1B110618" w14:textId="762C216B" w:rsidR="00DC0BFA" w:rsidRPr="00DC0BFA" w:rsidRDefault="00C226B1" w:rsidP="00706F12">
      <w:pPr>
        <w:pStyle w:val="LbKeyPoint"/>
      </w:pPr>
      <w:r>
        <w:t xml:space="preserve">Understand the proper </w:t>
      </w:r>
      <w:r w:rsidR="00706F12">
        <w:t>techniques to tes</w:t>
      </w:r>
      <w:r>
        <w:t>t and debug Apps for Office 2013</w:t>
      </w:r>
    </w:p>
    <w:p w14:paraId="2852A912" w14:textId="77777777" w:rsidR="00065491" w:rsidRPr="00423982" w:rsidRDefault="00065491" w:rsidP="004B0D0C">
      <w:pPr>
        <w:pStyle w:val="Heading2"/>
      </w:pPr>
      <w:r w:rsidRPr="00423982">
        <w:t>Overview of Lab</w:t>
      </w:r>
    </w:p>
    <w:p w14:paraId="07201C47" w14:textId="5FB568FA" w:rsidR="00921C4A" w:rsidRPr="00423982" w:rsidRDefault="00604209" w:rsidP="00921C4A">
      <w:r>
        <w:t xml:space="preserve">In this lab you will </w:t>
      </w:r>
      <w:r w:rsidR="00DF7254">
        <w:t>learn how to create apps for Office with Visual Studio 2012, and you will understand the fundamentals of building an App for Office 2013.</w:t>
      </w:r>
    </w:p>
    <w:p w14:paraId="5E23B2C8" w14:textId="51ACCCAA" w:rsidR="00962FC9" w:rsidRPr="00423982" w:rsidRDefault="00962FC9" w:rsidP="00962FC9">
      <w:pPr>
        <w:pStyle w:val="Heading2"/>
      </w:pPr>
      <w:r>
        <w:t>Virtual Machine Technology</w:t>
      </w:r>
    </w:p>
    <w:p w14:paraId="1863D681" w14:textId="77777777" w:rsidR="00921C4A" w:rsidRPr="00423982" w:rsidRDefault="00921C4A" w:rsidP="00921C4A">
      <w:r w:rsidRPr="00423982">
        <w:t xml:space="preserve">The computers in this lab are virtual machines that are implemented using Microsoft Hyper-V.  Before starting each virtual machine, ensure you apply the </w:t>
      </w:r>
      <w:r w:rsidRPr="00423982">
        <w:rPr>
          <w:b/>
        </w:rPr>
        <w:t>Start-Lab</w:t>
      </w:r>
      <w:r w:rsidRPr="00423982">
        <w:t xml:space="preserve"> snapshot.  When you have started a virtual machine, log on by pressing </w:t>
      </w:r>
      <w:r w:rsidRPr="00423982">
        <w:rPr>
          <w:b/>
        </w:rPr>
        <w:t>CTRL+ALT+END</w:t>
      </w:r>
      <w:r w:rsidRPr="00423982">
        <w:t xml:space="preserve"> and supply the credentials listed in the lab instructions.</w:t>
      </w:r>
    </w:p>
    <w:p w14:paraId="6B9DC85C" w14:textId="77777777" w:rsidR="00823E22" w:rsidRPr="00423982" w:rsidRDefault="00823E22" w:rsidP="00823E22">
      <w:pPr>
        <w:pStyle w:val="Heading2"/>
      </w:pPr>
      <w:r>
        <w:t>Computers in this lab</w:t>
      </w:r>
    </w:p>
    <w:p w14:paraId="1F1C5408" w14:textId="77777777" w:rsidR="00823E22" w:rsidRPr="00423982" w:rsidRDefault="00823E22" w:rsidP="00823E22">
      <w:r w:rsidRPr="00423982">
        <w:t>This lab uses virtual machines as described in the following table. Before you begin the lab, you must start the virtual machines and then log on to the computers.</w:t>
      </w:r>
    </w:p>
    <w:tbl>
      <w:tblPr>
        <w:tblStyle w:val="LightList-Accent1"/>
        <w:tblW w:w="0" w:type="auto"/>
        <w:tblInd w:w="720" w:type="dxa"/>
        <w:tblLook w:val="01A0" w:firstRow="1" w:lastRow="0" w:firstColumn="1" w:lastColumn="1" w:noHBand="0" w:noVBand="0"/>
      </w:tblPr>
      <w:tblGrid>
        <w:gridCol w:w="2358"/>
        <w:gridCol w:w="4486"/>
      </w:tblGrid>
      <w:tr w:rsidR="00823E22" w:rsidRPr="00423982" w14:paraId="3AA0B3A2" w14:textId="77777777" w:rsidTr="00706F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1CD06BE2" w14:textId="77777777" w:rsidR="00823E22" w:rsidRPr="004E71AA" w:rsidRDefault="00823E22" w:rsidP="00706F12">
            <w:pPr>
              <w:pStyle w:val="TableHead"/>
              <w:rPr>
                <w:b/>
              </w:rPr>
            </w:pPr>
            <w:r w:rsidRPr="004E71AA">
              <w:t>Virtual Machine</w:t>
            </w:r>
          </w:p>
        </w:tc>
        <w:tc>
          <w:tcPr>
            <w:cnfStyle w:val="000100000000" w:firstRow="0" w:lastRow="0" w:firstColumn="0" w:lastColumn="1" w:oddVBand="0" w:evenVBand="0" w:oddHBand="0" w:evenHBand="0" w:firstRowFirstColumn="0" w:firstRowLastColumn="0" w:lastRowFirstColumn="0" w:lastRowLastColumn="0"/>
            <w:tcW w:w="4486" w:type="dxa"/>
          </w:tcPr>
          <w:p w14:paraId="02C780B1" w14:textId="77777777" w:rsidR="00823E22" w:rsidRPr="004E71AA" w:rsidRDefault="00823E22" w:rsidP="00706F12">
            <w:pPr>
              <w:pStyle w:val="TableHead"/>
              <w:rPr>
                <w:b/>
              </w:rPr>
            </w:pPr>
            <w:r w:rsidRPr="004E71AA">
              <w:t>Role</w:t>
            </w:r>
          </w:p>
        </w:tc>
      </w:tr>
      <w:tr w:rsidR="00823E22" w:rsidRPr="00423982" w14:paraId="747A1C27" w14:textId="77777777" w:rsidTr="00706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42182392" w14:textId="77777777" w:rsidR="00823E22" w:rsidRPr="004E71AA" w:rsidRDefault="00823E22" w:rsidP="00706F12">
            <w:pPr>
              <w:pStyle w:val="TableBody"/>
              <w:rPr>
                <w:b w:val="0"/>
              </w:rPr>
            </w:pPr>
            <w:r>
              <w:t>{Supplied by Instructor}</w:t>
            </w:r>
          </w:p>
        </w:tc>
        <w:tc>
          <w:tcPr>
            <w:cnfStyle w:val="000100000000" w:firstRow="0" w:lastRow="0" w:firstColumn="0" w:lastColumn="1" w:oddVBand="0" w:evenVBand="0" w:oddHBand="0" w:evenHBand="0" w:firstRowFirstColumn="0" w:firstRowLastColumn="0" w:lastRowFirstColumn="0" w:lastRowLastColumn="0"/>
            <w:tcW w:w="4486" w:type="dxa"/>
          </w:tcPr>
          <w:p w14:paraId="33198117" w14:textId="77777777" w:rsidR="00823E22" w:rsidRPr="004E71AA" w:rsidRDefault="00823E22" w:rsidP="00706F12">
            <w:pPr>
              <w:pStyle w:val="TableBody"/>
              <w:rPr>
                <w:b w:val="0"/>
              </w:rPr>
            </w:pPr>
            <w:r w:rsidRPr="004E71AA">
              <w:t>Domain Controller</w:t>
            </w:r>
          </w:p>
        </w:tc>
      </w:tr>
      <w:tr w:rsidR="00823E22" w:rsidRPr="00423982" w14:paraId="1B16964C" w14:textId="77777777" w:rsidTr="00706F12">
        <w:tc>
          <w:tcPr>
            <w:cnfStyle w:val="001000000000" w:firstRow="0" w:lastRow="0" w:firstColumn="1" w:lastColumn="0" w:oddVBand="0" w:evenVBand="0" w:oddHBand="0" w:evenHBand="0" w:firstRowFirstColumn="0" w:firstRowLastColumn="0" w:lastRowFirstColumn="0" w:lastRowLastColumn="0"/>
            <w:tcW w:w="2358" w:type="dxa"/>
          </w:tcPr>
          <w:p w14:paraId="0B970B58" w14:textId="77777777" w:rsidR="00823E22" w:rsidRPr="004E71AA" w:rsidRDefault="00823E22" w:rsidP="00706F12">
            <w:pPr>
              <w:pStyle w:val="TableBody"/>
              <w:rPr>
                <w:b w:val="0"/>
              </w:rPr>
            </w:pPr>
            <w:r>
              <w:t>{Supplied by Instructor}</w:t>
            </w:r>
          </w:p>
        </w:tc>
        <w:tc>
          <w:tcPr>
            <w:cnfStyle w:val="000100000000" w:firstRow="0" w:lastRow="0" w:firstColumn="0" w:lastColumn="1" w:oddVBand="0" w:evenVBand="0" w:oddHBand="0" w:evenHBand="0" w:firstRowFirstColumn="0" w:firstRowLastColumn="0" w:lastRowFirstColumn="0" w:lastRowLastColumn="0"/>
            <w:tcW w:w="4486" w:type="dxa"/>
          </w:tcPr>
          <w:p w14:paraId="3C9AD628" w14:textId="77777777" w:rsidR="00823E22" w:rsidRPr="004E71AA" w:rsidRDefault="00823E22" w:rsidP="00706F12">
            <w:pPr>
              <w:pStyle w:val="TableBody"/>
              <w:rPr>
                <w:b w:val="0"/>
              </w:rPr>
            </w:pPr>
            <w:r w:rsidRPr="004E71AA">
              <w:t>Actual SharePoint environment with Office client and other required software.</w:t>
            </w:r>
          </w:p>
        </w:tc>
      </w:tr>
    </w:tbl>
    <w:p w14:paraId="4C90AC50" w14:textId="77777777" w:rsidR="00823E22" w:rsidRPr="00D85DC8" w:rsidRDefault="00823E22" w:rsidP="00823E22">
      <w:r>
        <w:br/>
      </w:r>
      <w:r w:rsidRPr="00344061">
        <w:t xml:space="preserve">All user accounts in this lab use the password </w:t>
      </w:r>
      <w:r>
        <w:t>{Supplied by Instructor}.</w:t>
      </w:r>
    </w:p>
    <w:p w14:paraId="2852A92B" w14:textId="0588C943" w:rsidR="002F395A" w:rsidRPr="00423982" w:rsidRDefault="002F395A" w:rsidP="004B0D0C"/>
    <w:p w14:paraId="2096CC13" w14:textId="77777777" w:rsidR="00706F12" w:rsidRDefault="00706F12"/>
    <w:p w14:paraId="5D96E264" w14:textId="77777777" w:rsidR="00706F12" w:rsidRDefault="00706F12">
      <w:r>
        <w:br w:type="page"/>
      </w:r>
    </w:p>
    <w:p w14:paraId="0078059A" w14:textId="4580537B" w:rsidR="00706F12" w:rsidRPr="00E90074" w:rsidRDefault="00706F12" w:rsidP="00706F12">
      <w:pPr>
        <w:pStyle w:val="Heading1"/>
      </w:pPr>
      <w:r w:rsidRPr="00E90074">
        <w:lastRenderedPageBreak/>
        <w:t xml:space="preserve">Exercise 1: </w:t>
      </w:r>
      <w:r>
        <w:t>Hello Apps</w:t>
      </w:r>
      <w:r w:rsidR="00B20247">
        <w:t xml:space="preserve"> for Office</w:t>
      </w:r>
      <w:r>
        <w:t>!</w:t>
      </w:r>
    </w:p>
    <w:p w14:paraId="795DABB5" w14:textId="22B46320" w:rsidR="00F66FE1" w:rsidRDefault="00B20247" w:rsidP="00706F12">
      <w:r>
        <w:t xml:space="preserve">In this exercise you will create a new </w:t>
      </w:r>
      <w:r w:rsidR="00C226B1">
        <w:t xml:space="preserve">app for Office </w:t>
      </w:r>
      <w:r>
        <w:t>project in Visual Studio 2012 so that you can begin to write, test and debug your first task pane app. The user interface of the app you will create in this lab will not be very complicated. You will create a simple user interface experience using the basic building blocks of Apps for Office development whic</w:t>
      </w:r>
      <w:r w:rsidR="00F66FE1">
        <w:t>h are HTML, CSS and JavaScript.</w:t>
      </w:r>
    </w:p>
    <w:p w14:paraId="177B8E4F" w14:textId="7D4B9664" w:rsidR="00706F12" w:rsidRDefault="00B20247" w:rsidP="00706F12">
      <w:pPr>
        <w:rPr>
          <w:b/>
          <w:bCs/>
        </w:rPr>
      </w:pPr>
      <w:r>
        <w:t xml:space="preserve">The user interface of </w:t>
      </w:r>
      <w:r w:rsidR="00F66FE1">
        <w:t xml:space="preserve">the </w:t>
      </w:r>
      <w:r>
        <w:t xml:space="preserve">app </w:t>
      </w:r>
      <w:r w:rsidR="00F66FE1">
        <w:t xml:space="preserve">you will create </w:t>
      </w:r>
      <w:r>
        <w:t xml:space="preserve">will include </w:t>
      </w:r>
      <w:r w:rsidR="00C226B1">
        <w:t xml:space="preserve">two </w:t>
      </w:r>
      <w:r>
        <w:t xml:space="preserve">command buttons and div elements along with the JavaScript code required to read and update content in HTML elements. Along the way you will be </w:t>
      </w:r>
      <w:r w:rsidR="006E2D77">
        <w:t xml:space="preserve">using </w:t>
      </w:r>
      <w:r>
        <w:t xml:space="preserve">the </w:t>
      </w:r>
      <w:proofErr w:type="spellStart"/>
      <w:r>
        <w:t>jQuery</w:t>
      </w:r>
      <w:proofErr w:type="spellEnd"/>
      <w:r>
        <w:t xml:space="preserve"> library to make your JavaScript code easier to write and maintain</w:t>
      </w:r>
      <w:r w:rsidR="00F66FE1">
        <w:t>. At the end of the lab you will also write the JavaScript code required for your app to insert content into the current Word document.</w:t>
      </w:r>
    </w:p>
    <w:p w14:paraId="7A0F2A5D" w14:textId="1F0371F8" w:rsidR="00706F12" w:rsidRDefault="00706F12" w:rsidP="00706F12">
      <w:pPr>
        <w:pStyle w:val="Heading2"/>
      </w:pPr>
      <w:r>
        <w:t xml:space="preserve">Task 1 – </w:t>
      </w:r>
      <w:r w:rsidR="000C1CDA">
        <w:t>Create an App for Office 2012 with Visual Studio</w:t>
      </w:r>
    </w:p>
    <w:p w14:paraId="6237F090" w14:textId="1EFFA305" w:rsidR="000C1CDA" w:rsidRPr="000C1CDA" w:rsidRDefault="00F66FE1" w:rsidP="000C1CDA">
      <w:r>
        <w:t>In this exercise you will create the classic 'Hello World" app for the purpose of testing and debugging the app using Visual Studio 2012 and Microsoft Word 201</w:t>
      </w:r>
      <w:r w:rsidR="00DF7254">
        <w:t>3</w:t>
      </w:r>
      <w:r>
        <w:t>.</w:t>
      </w:r>
    </w:p>
    <w:p w14:paraId="61B24B48" w14:textId="41883652" w:rsidR="00B20247" w:rsidRDefault="00B20247" w:rsidP="00B20247">
      <w:pPr>
        <w:pStyle w:val="Ln1"/>
      </w:pPr>
      <w:r>
        <w:t>Open Visual Studio 2012.</w:t>
      </w:r>
    </w:p>
    <w:p w14:paraId="0FFF0311" w14:textId="15341BC7" w:rsidR="00B20247" w:rsidRDefault="00B20247" w:rsidP="00B20247">
      <w:pPr>
        <w:pStyle w:val="Ln1"/>
      </w:pPr>
      <w:r>
        <w:t xml:space="preserve">From the </w:t>
      </w:r>
      <w:r w:rsidRPr="00B20247">
        <w:rPr>
          <w:b/>
        </w:rPr>
        <w:t>File Menu</w:t>
      </w:r>
      <w:r>
        <w:t xml:space="preserve"> select the </w:t>
      </w:r>
      <w:r w:rsidRPr="00B20247">
        <w:rPr>
          <w:b/>
        </w:rPr>
        <w:t>New Project</w:t>
      </w:r>
      <w:r>
        <w:t xml:space="preserve"> command. When the </w:t>
      </w:r>
      <w:r w:rsidRPr="00B20247">
        <w:rPr>
          <w:b/>
        </w:rPr>
        <w:t>New Project</w:t>
      </w:r>
      <w:r>
        <w:t xml:space="preserve"> dialog appears, select the </w:t>
      </w:r>
      <w:r w:rsidRPr="00B20247">
        <w:rPr>
          <w:b/>
        </w:rPr>
        <w:t>Apps for Office 2013</w:t>
      </w:r>
      <w:r>
        <w:t xml:space="preserve"> project template from the </w:t>
      </w:r>
      <w:r w:rsidRPr="00B20247">
        <w:rPr>
          <w:b/>
        </w:rPr>
        <w:t>Office/SharePoint</w:t>
      </w:r>
      <w:r>
        <w:t xml:space="preserve"> </w:t>
      </w:r>
      <w:r w:rsidRPr="00B20247">
        <w:rPr>
          <w:b/>
        </w:rPr>
        <w:t>&gt; Apps</w:t>
      </w:r>
      <w:r>
        <w:t xml:space="preserve"> template folder as shown below. Name the new project </w:t>
      </w:r>
      <w:proofErr w:type="spellStart"/>
      <w:r w:rsidRPr="00B20247">
        <w:rPr>
          <w:b/>
        </w:rPr>
        <w:t>ContentGenerator</w:t>
      </w:r>
      <w:proofErr w:type="spellEnd"/>
      <w:r>
        <w:t xml:space="preserve"> and click OK to create the new project.</w:t>
      </w:r>
    </w:p>
    <w:p w14:paraId="05971296" w14:textId="26E6BCB3" w:rsidR="00B20247" w:rsidRDefault="00DF7254" w:rsidP="00B20247">
      <w:pPr>
        <w:pStyle w:val="ScreenCapture"/>
      </w:pPr>
      <w:r>
        <w:rPr>
          <w:noProof/>
        </w:rPr>
        <w:lastRenderedPageBreak/>
        <w:drawing>
          <wp:inline distT="0" distB="0" distL="0" distR="0" wp14:anchorId="7CE1DFC3" wp14:editId="072473E3">
            <wp:extent cx="5486400" cy="3791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101415.tmp"/>
                    <pic:cNvPicPr/>
                  </pic:nvPicPr>
                  <pic:blipFill>
                    <a:blip r:embed="rId11">
                      <a:extLst>
                        <a:ext uri="{28A0092B-C50C-407E-A947-70E740481C1C}">
                          <a14:useLocalDpi xmlns:a14="http://schemas.microsoft.com/office/drawing/2010/main" val="0"/>
                        </a:ext>
                      </a:extLst>
                    </a:blip>
                    <a:stretch>
                      <a:fillRect/>
                    </a:stretch>
                  </pic:blipFill>
                  <pic:spPr>
                    <a:xfrm>
                      <a:off x="0" y="0"/>
                      <a:ext cx="5486400" cy="3791585"/>
                    </a:xfrm>
                    <a:prstGeom prst="rect">
                      <a:avLst/>
                    </a:prstGeom>
                  </pic:spPr>
                </pic:pic>
              </a:graphicData>
            </a:graphic>
          </wp:inline>
        </w:drawing>
      </w:r>
    </w:p>
    <w:p w14:paraId="5E4175BB" w14:textId="3437C03D" w:rsidR="00B20247" w:rsidRPr="00B20247" w:rsidRDefault="00B20247" w:rsidP="00B20247">
      <w:pPr>
        <w:pStyle w:val="Ln1"/>
      </w:pPr>
      <w:r>
        <w:t>Fill out the next dialog as the one shown below in order to create a new task pan</w:t>
      </w:r>
      <w:r w:rsidR="00C226B1">
        <w:t>e</w:t>
      </w:r>
      <w:r>
        <w:t xml:space="preserve"> app that is designed to work just with Microsoft Word. Click </w:t>
      </w:r>
      <w:r w:rsidRPr="00B20247">
        <w:rPr>
          <w:b/>
        </w:rPr>
        <w:t>Finish</w:t>
      </w:r>
      <w:r>
        <w:t xml:space="preserve"> when you are done.</w:t>
      </w:r>
    </w:p>
    <w:p w14:paraId="45256AF5" w14:textId="56B7848F" w:rsidR="00B20247" w:rsidRDefault="00DF7254" w:rsidP="00B20247">
      <w:pPr>
        <w:pStyle w:val="ScreenCapture"/>
      </w:pPr>
      <w:r>
        <w:rPr>
          <w:noProof/>
        </w:rPr>
        <w:lastRenderedPageBreak/>
        <w:drawing>
          <wp:inline distT="0" distB="0" distL="0" distR="0" wp14:anchorId="59653A37" wp14:editId="2618A24A">
            <wp:extent cx="5486400" cy="4447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1074F2.tmp"/>
                    <pic:cNvPicPr/>
                  </pic:nvPicPr>
                  <pic:blipFill>
                    <a:blip r:embed="rId12">
                      <a:extLst>
                        <a:ext uri="{28A0092B-C50C-407E-A947-70E740481C1C}">
                          <a14:useLocalDpi xmlns:a14="http://schemas.microsoft.com/office/drawing/2010/main" val="0"/>
                        </a:ext>
                      </a:extLst>
                    </a:blip>
                    <a:stretch>
                      <a:fillRect/>
                    </a:stretch>
                  </pic:blipFill>
                  <pic:spPr>
                    <a:xfrm>
                      <a:off x="0" y="0"/>
                      <a:ext cx="5486400" cy="4447540"/>
                    </a:xfrm>
                    <a:prstGeom prst="rect">
                      <a:avLst/>
                    </a:prstGeom>
                  </pic:spPr>
                </pic:pic>
              </a:graphicData>
            </a:graphic>
          </wp:inline>
        </w:drawing>
      </w:r>
    </w:p>
    <w:p w14:paraId="0DC819F0" w14:textId="32381380" w:rsidR="00B20247" w:rsidRDefault="00B20247" w:rsidP="00B20247">
      <w:pPr>
        <w:pStyle w:val="Ln1"/>
      </w:pPr>
      <w:r>
        <w:t xml:space="preserve">Once the </w:t>
      </w:r>
      <w:r w:rsidR="0085104E">
        <w:t xml:space="preserve">solution has been </w:t>
      </w:r>
      <w:r>
        <w:t xml:space="preserve">created, take a moment and examine the </w:t>
      </w:r>
      <w:r w:rsidR="0085104E">
        <w:t xml:space="preserve">two projects inside. The first project named </w:t>
      </w:r>
      <w:proofErr w:type="spellStart"/>
      <w:r w:rsidR="0085104E" w:rsidRPr="0085104E">
        <w:rPr>
          <w:b/>
        </w:rPr>
        <w:t>ContentGenerator</w:t>
      </w:r>
      <w:proofErr w:type="spellEnd"/>
      <w:r w:rsidR="0085104E">
        <w:t xml:space="preserve"> just contains an xml file for the app manifest named </w:t>
      </w:r>
      <w:r w:rsidR="0085104E" w:rsidRPr="0085104E">
        <w:rPr>
          <w:b/>
        </w:rPr>
        <w:t>ContentGenerator.xml</w:t>
      </w:r>
      <w:r w:rsidR="0085104E">
        <w:t xml:space="preserve">. The other project named </w:t>
      </w:r>
      <w:proofErr w:type="spellStart"/>
      <w:r w:rsidR="0085104E" w:rsidRPr="0085104E">
        <w:rPr>
          <w:b/>
        </w:rPr>
        <w:t>ContentGenerator</w:t>
      </w:r>
      <w:r w:rsidR="0085104E">
        <w:rPr>
          <w:b/>
        </w:rPr>
        <w:t>Web</w:t>
      </w:r>
      <w:proofErr w:type="spellEnd"/>
      <w:r w:rsidR="0085104E" w:rsidRPr="0085104E">
        <w:t xml:space="preserve"> is the </w:t>
      </w:r>
      <w:r w:rsidR="0085104E">
        <w:t>remote web project where you implement the server-side functionality for the app.</w:t>
      </w:r>
    </w:p>
    <w:p w14:paraId="269A987D" w14:textId="16883BBB" w:rsidR="00B20247" w:rsidRDefault="00DF7254" w:rsidP="00B20247">
      <w:pPr>
        <w:pStyle w:val="ScreenCapture"/>
      </w:pPr>
      <w:r>
        <w:rPr>
          <w:noProof/>
        </w:rPr>
        <w:lastRenderedPageBreak/>
        <w:drawing>
          <wp:inline distT="0" distB="0" distL="0" distR="0" wp14:anchorId="03683B98" wp14:editId="6232B053">
            <wp:extent cx="2667372" cy="51251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10222B.tmp"/>
                    <pic:cNvPicPr/>
                  </pic:nvPicPr>
                  <pic:blipFill>
                    <a:blip r:embed="rId13">
                      <a:extLst>
                        <a:ext uri="{28A0092B-C50C-407E-A947-70E740481C1C}">
                          <a14:useLocalDpi xmlns:a14="http://schemas.microsoft.com/office/drawing/2010/main" val="0"/>
                        </a:ext>
                      </a:extLst>
                    </a:blip>
                    <a:stretch>
                      <a:fillRect/>
                    </a:stretch>
                  </pic:blipFill>
                  <pic:spPr>
                    <a:xfrm>
                      <a:off x="0" y="0"/>
                      <a:ext cx="2667372" cy="5125165"/>
                    </a:xfrm>
                    <a:prstGeom prst="rect">
                      <a:avLst/>
                    </a:prstGeom>
                  </pic:spPr>
                </pic:pic>
              </a:graphicData>
            </a:graphic>
          </wp:inline>
        </w:drawing>
      </w:r>
    </w:p>
    <w:p w14:paraId="2C50D8F0" w14:textId="17721AAF" w:rsidR="0085104E" w:rsidRDefault="0085104E" w:rsidP="00B20247">
      <w:pPr>
        <w:pStyle w:val="Ln1"/>
      </w:pPr>
      <w:r>
        <w:t xml:space="preserve">Look at the structure of folders and files inside the new project. You will notice that a top-level folder structure has been created with folders named </w:t>
      </w:r>
      <w:r w:rsidRPr="0085104E">
        <w:rPr>
          <w:b/>
        </w:rPr>
        <w:t>Content</w:t>
      </w:r>
      <w:r>
        <w:t xml:space="preserve">, </w:t>
      </w:r>
      <w:r w:rsidRPr="0085104E">
        <w:rPr>
          <w:b/>
        </w:rPr>
        <w:t>Pages</w:t>
      </w:r>
      <w:r>
        <w:t xml:space="preserve"> and </w:t>
      </w:r>
      <w:r w:rsidRPr="0085104E">
        <w:rPr>
          <w:b/>
        </w:rPr>
        <w:t>Scripts</w:t>
      </w:r>
      <w:r>
        <w:t xml:space="preserve">. You should also take note that the files and links have been added to support the </w:t>
      </w:r>
      <w:proofErr w:type="spellStart"/>
      <w:r>
        <w:t>jQuery</w:t>
      </w:r>
      <w:proofErr w:type="spellEnd"/>
      <w:r>
        <w:t xml:space="preserve"> library. That means you can begin using </w:t>
      </w:r>
      <w:proofErr w:type="spellStart"/>
      <w:r>
        <w:t>jQuery</w:t>
      </w:r>
      <w:proofErr w:type="spellEnd"/>
      <w:r>
        <w:t xml:space="preserve"> without any additional work.</w:t>
      </w:r>
    </w:p>
    <w:p w14:paraId="24F98540" w14:textId="45706A6F" w:rsidR="00B20247" w:rsidRDefault="0085104E" w:rsidP="00B20247">
      <w:pPr>
        <w:pStyle w:val="Ln1"/>
      </w:pPr>
      <w:r>
        <w:t>Inside the top project, d</w:t>
      </w:r>
      <w:r w:rsidR="00B20247">
        <w:t xml:space="preserve">ouble-click on </w:t>
      </w:r>
      <w:r w:rsidR="00B20247" w:rsidRPr="00B20247">
        <w:rPr>
          <w:b/>
        </w:rPr>
        <w:t>ContentGenerator.xml</w:t>
      </w:r>
      <w:r w:rsidR="00B20247" w:rsidRPr="00B20247">
        <w:t xml:space="preserve"> to open the app manifest inside </w:t>
      </w:r>
      <w:r w:rsidR="00B20247">
        <w:t xml:space="preserve">the special designer provided by Visual Studio 2012. Inside the app manifest designer, modify the app </w:t>
      </w:r>
      <w:r w:rsidR="00B20247" w:rsidRPr="00B20247">
        <w:rPr>
          <w:b/>
        </w:rPr>
        <w:t>Display name</w:t>
      </w:r>
      <w:r w:rsidR="00B20247">
        <w:t xml:space="preserve"> and </w:t>
      </w:r>
      <w:r w:rsidR="00B20247" w:rsidRPr="00B20247">
        <w:rPr>
          <w:b/>
        </w:rPr>
        <w:t>Description</w:t>
      </w:r>
      <w:r w:rsidR="00B20247">
        <w:t xml:space="preserve"> using the values shown in the following screenshot or with something </w:t>
      </w:r>
      <w:r w:rsidR="00F66FE1">
        <w:t xml:space="preserve">else </w:t>
      </w:r>
      <w:r w:rsidR="00B20247">
        <w:t xml:space="preserve">more creative </w:t>
      </w:r>
      <w:r w:rsidR="00F66FE1">
        <w:t xml:space="preserve">or humorous </w:t>
      </w:r>
      <w:r w:rsidR="00B20247">
        <w:t>if you'd like.</w:t>
      </w:r>
    </w:p>
    <w:p w14:paraId="0AC6DC8A" w14:textId="09176244" w:rsidR="00B20247" w:rsidRDefault="00DF7254" w:rsidP="00B20247">
      <w:pPr>
        <w:pStyle w:val="ScreenCapture"/>
      </w:pPr>
      <w:r>
        <w:rPr>
          <w:noProof/>
        </w:rPr>
        <w:lastRenderedPageBreak/>
        <w:drawing>
          <wp:inline distT="0" distB="0" distL="0" distR="0" wp14:anchorId="6121720A" wp14:editId="61688A79">
            <wp:extent cx="5486400" cy="35801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10EFD.tmp"/>
                    <pic:cNvPicPr/>
                  </pic:nvPicPr>
                  <pic:blipFill>
                    <a:blip r:embed="rId14">
                      <a:extLst>
                        <a:ext uri="{28A0092B-C50C-407E-A947-70E740481C1C}">
                          <a14:useLocalDpi xmlns:a14="http://schemas.microsoft.com/office/drawing/2010/main" val="0"/>
                        </a:ext>
                      </a:extLst>
                    </a:blip>
                    <a:stretch>
                      <a:fillRect/>
                    </a:stretch>
                  </pic:blipFill>
                  <pic:spPr>
                    <a:xfrm>
                      <a:off x="0" y="0"/>
                      <a:ext cx="5486400" cy="3580130"/>
                    </a:xfrm>
                    <a:prstGeom prst="rect">
                      <a:avLst/>
                    </a:prstGeom>
                  </pic:spPr>
                </pic:pic>
              </a:graphicData>
            </a:graphic>
          </wp:inline>
        </w:drawing>
      </w:r>
    </w:p>
    <w:p w14:paraId="5BE2C056" w14:textId="33EEB6C2" w:rsidR="00B20247" w:rsidRDefault="00B20247" w:rsidP="00B20247">
      <w:pPr>
        <w:pStyle w:val="Ln1"/>
      </w:pPr>
      <w:r>
        <w:t xml:space="preserve">Save and close </w:t>
      </w:r>
      <w:r w:rsidRPr="00B20247">
        <w:rPr>
          <w:b/>
        </w:rPr>
        <w:t>ContentGenerator.xml</w:t>
      </w:r>
      <w:r>
        <w:t>.</w:t>
      </w:r>
    </w:p>
    <w:p w14:paraId="6FB077AD" w14:textId="4E478CC1" w:rsidR="00F66FE1" w:rsidRDefault="0085104E" w:rsidP="00B20247">
      <w:pPr>
        <w:pStyle w:val="Ln1"/>
      </w:pPr>
      <w:r>
        <w:t>As you implement this first app</w:t>
      </w:r>
      <w:r w:rsidR="00E712C2">
        <w:t xml:space="preserve"> over the next few steps</w:t>
      </w:r>
      <w:r>
        <w:t xml:space="preserve">, you will mainly be making modifications to three primary files </w:t>
      </w:r>
      <w:r w:rsidR="00F66FE1">
        <w:t xml:space="preserve">that are </w:t>
      </w:r>
      <w:r>
        <w:t xml:space="preserve">named </w:t>
      </w:r>
      <w:r w:rsidR="00F66FE1">
        <w:t>as follows</w:t>
      </w:r>
      <w:r w:rsidR="00E712C2">
        <w:t>:</w:t>
      </w:r>
    </w:p>
    <w:p w14:paraId="776A0786" w14:textId="77777777" w:rsidR="00F66FE1" w:rsidRDefault="0085104E" w:rsidP="00E712C2">
      <w:pPr>
        <w:pStyle w:val="Ln1"/>
        <w:numPr>
          <w:ilvl w:val="0"/>
          <w:numId w:val="33"/>
        </w:numPr>
        <w:spacing w:after="240" w:line="240" w:lineRule="auto"/>
        <w:contextualSpacing/>
      </w:pPr>
      <w:r w:rsidRPr="00B20247">
        <w:rPr>
          <w:b/>
        </w:rPr>
        <w:t>ContentGenerator.html</w:t>
      </w:r>
    </w:p>
    <w:p w14:paraId="1E2337B5" w14:textId="77777777" w:rsidR="00F66FE1" w:rsidRDefault="0085104E" w:rsidP="00E712C2">
      <w:pPr>
        <w:pStyle w:val="Ln1"/>
        <w:numPr>
          <w:ilvl w:val="0"/>
          <w:numId w:val="33"/>
        </w:numPr>
        <w:spacing w:after="240" w:line="240" w:lineRule="auto"/>
        <w:contextualSpacing/>
      </w:pPr>
      <w:r w:rsidRPr="00B20247">
        <w:rPr>
          <w:b/>
        </w:rPr>
        <w:t>App.css</w:t>
      </w:r>
    </w:p>
    <w:p w14:paraId="73D8F2B4" w14:textId="4D3A59AC" w:rsidR="0085104E" w:rsidRDefault="0085104E" w:rsidP="00E712C2">
      <w:pPr>
        <w:pStyle w:val="Ln1"/>
        <w:numPr>
          <w:ilvl w:val="0"/>
          <w:numId w:val="33"/>
        </w:numPr>
        <w:spacing w:after="240" w:line="240" w:lineRule="auto"/>
        <w:contextualSpacing/>
      </w:pPr>
      <w:r w:rsidRPr="00B20247">
        <w:rPr>
          <w:b/>
        </w:rPr>
        <w:t>ContentGenerator.js</w:t>
      </w:r>
      <w:r>
        <w:t>.</w:t>
      </w:r>
      <w:r w:rsidR="00E712C2">
        <w:br/>
      </w:r>
    </w:p>
    <w:p w14:paraId="67E5ECDE" w14:textId="31650196" w:rsidR="00B20247" w:rsidRPr="00B20247" w:rsidRDefault="00B20247" w:rsidP="00B20247">
      <w:pPr>
        <w:pStyle w:val="Ln1"/>
      </w:pPr>
      <w:r>
        <w:t>Open</w:t>
      </w:r>
      <w:r w:rsidR="00E712C2">
        <w:t xml:space="preserve"> the HTML source file </w:t>
      </w:r>
      <w:r w:rsidR="00DF7254">
        <w:t>that defines the user interface</w:t>
      </w:r>
      <w:r>
        <w:t xml:space="preserve"> </w:t>
      </w:r>
      <w:r w:rsidR="00E712C2">
        <w:t xml:space="preserve">for the app which is named </w:t>
      </w:r>
      <w:r w:rsidRPr="00B20247">
        <w:rPr>
          <w:b/>
        </w:rPr>
        <w:t>ContentGenerator.html</w:t>
      </w:r>
      <w:r w:rsidRPr="00B20247">
        <w:t>.</w:t>
      </w:r>
      <w:r>
        <w:t xml:space="preserve"> Note that there is some pre-existing HTML that is supplied by Visual Studio when you create a new project. Examine this html using </w:t>
      </w:r>
      <w:r w:rsidRPr="00E712C2">
        <w:rPr>
          <w:b/>
        </w:rPr>
        <w:t>Source View</w:t>
      </w:r>
      <w:r>
        <w:t xml:space="preserve">, </w:t>
      </w:r>
      <w:r w:rsidRPr="00E712C2">
        <w:rPr>
          <w:b/>
        </w:rPr>
        <w:t>Design View</w:t>
      </w:r>
      <w:r>
        <w:t xml:space="preserve"> and </w:t>
      </w:r>
      <w:r w:rsidRPr="00E712C2">
        <w:rPr>
          <w:b/>
        </w:rPr>
        <w:t>Split View</w:t>
      </w:r>
      <w:r>
        <w:t>.</w:t>
      </w:r>
    </w:p>
    <w:p w14:paraId="13D8C024" w14:textId="23DA2BCA" w:rsidR="00B20247" w:rsidRDefault="00B20247" w:rsidP="0085104E">
      <w:pPr>
        <w:pStyle w:val="ScreenCapture"/>
      </w:pPr>
      <w:r>
        <w:lastRenderedPageBreak/>
        <w:t xml:space="preserve"> </w:t>
      </w:r>
      <w:r w:rsidR="00DF7254">
        <w:rPr>
          <w:noProof/>
        </w:rPr>
        <w:drawing>
          <wp:inline distT="0" distB="0" distL="0" distR="0" wp14:anchorId="03CEA20E" wp14:editId="6A0A377D">
            <wp:extent cx="5486400" cy="56305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1084E5.tmp"/>
                    <pic:cNvPicPr/>
                  </pic:nvPicPr>
                  <pic:blipFill>
                    <a:blip r:embed="rId15">
                      <a:extLst>
                        <a:ext uri="{28A0092B-C50C-407E-A947-70E740481C1C}">
                          <a14:useLocalDpi xmlns:a14="http://schemas.microsoft.com/office/drawing/2010/main" val="0"/>
                        </a:ext>
                      </a:extLst>
                    </a:blip>
                    <a:stretch>
                      <a:fillRect/>
                    </a:stretch>
                  </pic:blipFill>
                  <pic:spPr>
                    <a:xfrm>
                      <a:off x="0" y="0"/>
                      <a:ext cx="5486400" cy="5630545"/>
                    </a:xfrm>
                    <a:prstGeom prst="rect">
                      <a:avLst/>
                    </a:prstGeom>
                  </pic:spPr>
                </pic:pic>
              </a:graphicData>
            </a:graphic>
          </wp:inline>
        </w:drawing>
      </w:r>
    </w:p>
    <w:p w14:paraId="7E8DFB7F" w14:textId="298052E7" w:rsidR="0085104E" w:rsidRDefault="00B20247" w:rsidP="00227252">
      <w:pPr>
        <w:pStyle w:val="Ln1"/>
      </w:pPr>
      <w:r>
        <w:t xml:space="preserve">Now it’s time to create a simple user interface using HTML. </w:t>
      </w:r>
      <w:r w:rsidR="00E712C2">
        <w:t xml:space="preserve">Start by deleting </w:t>
      </w:r>
      <w:r w:rsidR="0085104E">
        <w:t xml:space="preserve">all the content inside </w:t>
      </w:r>
      <w:r w:rsidR="00B74EA0">
        <w:t xml:space="preserve">the </w:t>
      </w:r>
      <w:r w:rsidR="00B74EA0" w:rsidRPr="00E712C2">
        <w:rPr>
          <w:b/>
        </w:rPr>
        <w:t>body</w:t>
      </w:r>
      <w:r w:rsidR="00B74EA0">
        <w:t xml:space="preserve"> section of </w:t>
      </w:r>
      <w:r w:rsidR="0085104E" w:rsidRPr="00B20247">
        <w:rPr>
          <w:b/>
        </w:rPr>
        <w:t>ContentGenerator.html</w:t>
      </w:r>
      <w:r w:rsidR="0085104E" w:rsidRPr="00B20247">
        <w:t>.</w:t>
      </w:r>
      <w:r w:rsidR="00E712C2">
        <w:t xml:space="preserve"> Make sure you leave everything in the </w:t>
      </w:r>
      <w:r w:rsidR="00E712C2" w:rsidRPr="00E712C2">
        <w:rPr>
          <w:b/>
        </w:rPr>
        <w:t>head</w:t>
      </w:r>
      <w:r w:rsidR="00E712C2">
        <w:t xml:space="preserve"> section just as it is.</w:t>
      </w:r>
    </w:p>
    <w:p w14:paraId="50BB6E84" w14:textId="77777777" w:rsidR="00DF7254" w:rsidRPr="00DF7254" w:rsidRDefault="00DF7254" w:rsidP="00DF7254">
      <w:pPr>
        <w:pStyle w:val="Code"/>
        <w:spacing w:after="0"/>
        <w:ind w:left="357"/>
      </w:pPr>
      <w:proofErr w:type="gramStart"/>
      <w:r w:rsidRPr="00DF7254">
        <w:lastRenderedPageBreak/>
        <w:t>&lt;!DOCTYPE</w:t>
      </w:r>
      <w:proofErr w:type="gramEnd"/>
      <w:r w:rsidRPr="00DF7254">
        <w:t xml:space="preserve"> html&gt;</w:t>
      </w:r>
    </w:p>
    <w:p w14:paraId="418B9E50" w14:textId="77777777" w:rsidR="00DF7254" w:rsidRPr="00DF7254" w:rsidRDefault="00DF7254" w:rsidP="00DF7254">
      <w:pPr>
        <w:pStyle w:val="Code"/>
        <w:spacing w:after="0"/>
        <w:ind w:left="357"/>
      </w:pPr>
      <w:r w:rsidRPr="00DF7254">
        <w:t>&lt;</w:t>
      </w:r>
      <w:proofErr w:type="gramStart"/>
      <w:r w:rsidRPr="00DF7254">
        <w:t>html</w:t>
      </w:r>
      <w:proofErr w:type="gramEnd"/>
      <w:r w:rsidRPr="00DF7254">
        <w:t>&gt;</w:t>
      </w:r>
    </w:p>
    <w:p w14:paraId="24452D2B" w14:textId="77777777" w:rsidR="00DF7254" w:rsidRPr="00DF7254" w:rsidRDefault="00DF7254" w:rsidP="00DF7254">
      <w:pPr>
        <w:pStyle w:val="Code"/>
        <w:spacing w:after="0"/>
        <w:ind w:left="357"/>
      </w:pPr>
      <w:r w:rsidRPr="00DF7254">
        <w:t>&lt;</w:t>
      </w:r>
      <w:proofErr w:type="gramStart"/>
      <w:r w:rsidRPr="00DF7254">
        <w:t>head</w:t>
      </w:r>
      <w:proofErr w:type="gramEnd"/>
      <w:r w:rsidRPr="00DF7254">
        <w:t>&gt;</w:t>
      </w:r>
    </w:p>
    <w:p w14:paraId="0CE296C0" w14:textId="77777777" w:rsidR="00DF7254" w:rsidRPr="00DF7254" w:rsidRDefault="00DF7254" w:rsidP="00DF7254">
      <w:pPr>
        <w:pStyle w:val="Code"/>
        <w:spacing w:after="0"/>
        <w:ind w:left="357"/>
      </w:pPr>
      <w:r w:rsidRPr="00DF7254">
        <w:t xml:space="preserve">    &lt;</w:t>
      </w:r>
      <w:proofErr w:type="gramStart"/>
      <w:r w:rsidRPr="00DF7254">
        <w:t>meta</w:t>
      </w:r>
      <w:proofErr w:type="gramEnd"/>
      <w:r w:rsidRPr="00DF7254">
        <w:t xml:space="preserve"> charset="UTF-8" /&gt;</w:t>
      </w:r>
    </w:p>
    <w:p w14:paraId="6BBE0C34" w14:textId="77777777" w:rsidR="00DF7254" w:rsidRPr="00DF7254" w:rsidRDefault="00DF7254" w:rsidP="00DF7254">
      <w:pPr>
        <w:pStyle w:val="Code"/>
        <w:spacing w:after="0"/>
        <w:ind w:left="357"/>
      </w:pPr>
      <w:r w:rsidRPr="00DF7254">
        <w:t xml:space="preserve">    &lt;</w:t>
      </w:r>
      <w:proofErr w:type="gramStart"/>
      <w:r w:rsidRPr="00DF7254">
        <w:t>meta</w:t>
      </w:r>
      <w:proofErr w:type="gramEnd"/>
      <w:r w:rsidRPr="00DF7254">
        <w:t xml:space="preserve"> http-</w:t>
      </w:r>
      <w:proofErr w:type="spellStart"/>
      <w:r w:rsidRPr="00DF7254">
        <w:t>equiv</w:t>
      </w:r>
      <w:proofErr w:type="spellEnd"/>
      <w:r w:rsidRPr="00DF7254">
        <w:t>="X-UA-Compatible" content="IE=Edge" /&gt;</w:t>
      </w:r>
    </w:p>
    <w:p w14:paraId="74E71987" w14:textId="77777777" w:rsidR="00DF7254" w:rsidRPr="00DF7254" w:rsidRDefault="00DF7254" w:rsidP="00DF7254">
      <w:pPr>
        <w:pStyle w:val="Code"/>
        <w:spacing w:after="0"/>
        <w:ind w:left="357"/>
      </w:pPr>
      <w:r w:rsidRPr="00DF7254">
        <w:t xml:space="preserve">    &lt;</w:t>
      </w:r>
      <w:proofErr w:type="gramStart"/>
      <w:r w:rsidRPr="00DF7254">
        <w:t>title&gt;</w:t>
      </w:r>
      <w:proofErr w:type="spellStart"/>
      <w:proofErr w:type="gramEnd"/>
      <w:r w:rsidRPr="00DF7254">
        <w:t>ContentGenerator</w:t>
      </w:r>
      <w:proofErr w:type="spellEnd"/>
      <w:r w:rsidRPr="00DF7254">
        <w:t>&lt;/title&gt;</w:t>
      </w:r>
    </w:p>
    <w:p w14:paraId="60CB4CF2" w14:textId="77777777" w:rsidR="00DF7254" w:rsidRPr="00DF7254" w:rsidRDefault="00DF7254" w:rsidP="00DF7254">
      <w:pPr>
        <w:pStyle w:val="Code"/>
        <w:spacing w:after="0"/>
        <w:ind w:left="357"/>
      </w:pPr>
    </w:p>
    <w:p w14:paraId="7253D852" w14:textId="77777777" w:rsidR="00DF7254" w:rsidRPr="00DF7254" w:rsidRDefault="00DF7254" w:rsidP="00DF7254">
      <w:pPr>
        <w:pStyle w:val="Code"/>
        <w:spacing w:after="0"/>
        <w:ind w:left="357"/>
      </w:pPr>
      <w:r w:rsidRPr="00DF7254">
        <w:t xml:space="preserve">    &lt;link </w:t>
      </w:r>
      <w:proofErr w:type="spellStart"/>
      <w:r w:rsidRPr="00DF7254">
        <w:t>rel</w:t>
      </w:r>
      <w:proofErr w:type="spellEnd"/>
      <w:r w:rsidRPr="00DF7254">
        <w:t>="</w:t>
      </w:r>
      <w:proofErr w:type="spellStart"/>
      <w:r w:rsidRPr="00DF7254">
        <w:t>stylesheet</w:t>
      </w:r>
      <w:proofErr w:type="spellEnd"/>
      <w:r w:rsidRPr="00DF7254">
        <w:t>" type="text/</w:t>
      </w:r>
      <w:proofErr w:type="spellStart"/>
      <w:r w:rsidRPr="00DF7254">
        <w:t>css</w:t>
      </w:r>
      <w:proofErr w:type="spellEnd"/>
      <w:r w:rsidRPr="00DF7254">
        <w:t xml:space="preserve">" </w:t>
      </w:r>
      <w:proofErr w:type="spellStart"/>
      <w:r w:rsidRPr="00DF7254">
        <w:t>href</w:t>
      </w:r>
      <w:proofErr w:type="spellEnd"/>
      <w:r w:rsidRPr="00DF7254">
        <w:t>="</w:t>
      </w:r>
      <w:proofErr w:type="gramStart"/>
      <w:r w:rsidRPr="00DF7254">
        <w:t>..</w:t>
      </w:r>
      <w:proofErr w:type="gramEnd"/>
      <w:r w:rsidRPr="00DF7254">
        <w:t>/Content/Office.css" /&gt;</w:t>
      </w:r>
    </w:p>
    <w:p w14:paraId="159EBE06" w14:textId="77777777" w:rsidR="00DF7254" w:rsidRPr="00DF7254" w:rsidRDefault="00DF7254" w:rsidP="00DF7254">
      <w:pPr>
        <w:pStyle w:val="Code"/>
        <w:spacing w:after="0"/>
        <w:ind w:left="357"/>
      </w:pPr>
    </w:p>
    <w:p w14:paraId="05ECA5F4" w14:textId="77777777" w:rsidR="00DF7254" w:rsidRPr="00DF7254" w:rsidRDefault="00DF7254" w:rsidP="00DF7254">
      <w:pPr>
        <w:pStyle w:val="Code"/>
        <w:spacing w:after="0"/>
        <w:ind w:left="357"/>
      </w:pPr>
      <w:r w:rsidRPr="00DF7254">
        <w:t xml:space="preserve">    </w:t>
      </w:r>
      <w:proofErr w:type="gramStart"/>
      <w:r w:rsidRPr="00DF7254">
        <w:t>&lt;!--</w:t>
      </w:r>
      <w:proofErr w:type="gramEnd"/>
      <w:r w:rsidRPr="00DF7254">
        <w:t xml:space="preserve"> Add your CSS styles to the following file --&gt;</w:t>
      </w:r>
    </w:p>
    <w:p w14:paraId="62A736D7" w14:textId="77777777" w:rsidR="00DF7254" w:rsidRPr="00DF7254" w:rsidRDefault="00DF7254" w:rsidP="00DF7254">
      <w:pPr>
        <w:pStyle w:val="Code"/>
        <w:spacing w:after="0"/>
        <w:ind w:left="357"/>
      </w:pPr>
      <w:r w:rsidRPr="00DF7254">
        <w:t xml:space="preserve">    &lt;link </w:t>
      </w:r>
      <w:proofErr w:type="spellStart"/>
      <w:r w:rsidRPr="00DF7254">
        <w:t>rel</w:t>
      </w:r>
      <w:proofErr w:type="spellEnd"/>
      <w:r w:rsidRPr="00DF7254">
        <w:t>="</w:t>
      </w:r>
      <w:proofErr w:type="spellStart"/>
      <w:r w:rsidRPr="00DF7254">
        <w:t>stylesheet</w:t>
      </w:r>
      <w:proofErr w:type="spellEnd"/>
      <w:r w:rsidRPr="00DF7254">
        <w:t>" type="text/</w:t>
      </w:r>
      <w:proofErr w:type="spellStart"/>
      <w:r w:rsidRPr="00DF7254">
        <w:t>css</w:t>
      </w:r>
      <w:proofErr w:type="spellEnd"/>
      <w:r w:rsidRPr="00DF7254">
        <w:t xml:space="preserve">" </w:t>
      </w:r>
      <w:proofErr w:type="spellStart"/>
      <w:r w:rsidRPr="00DF7254">
        <w:t>href</w:t>
      </w:r>
      <w:proofErr w:type="spellEnd"/>
      <w:r w:rsidRPr="00DF7254">
        <w:t>="</w:t>
      </w:r>
      <w:proofErr w:type="gramStart"/>
      <w:r w:rsidRPr="00DF7254">
        <w:t>..</w:t>
      </w:r>
      <w:proofErr w:type="gramEnd"/>
      <w:r w:rsidRPr="00DF7254">
        <w:t>/Content/App.css" /&gt;</w:t>
      </w:r>
    </w:p>
    <w:p w14:paraId="43EFAE99" w14:textId="77777777" w:rsidR="00DF7254" w:rsidRPr="00DF7254" w:rsidRDefault="00DF7254" w:rsidP="00DF7254">
      <w:pPr>
        <w:pStyle w:val="Code"/>
        <w:spacing w:after="0"/>
        <w:ind w:left="357"/>
      </w:pPr>
    </w:p>
    <w:p w14:paraId="5D09EAEA" w14:textId="77777777" w:rsidR="00DF7254" w:rsidRPr="00DF7254" w:rsidRDefault="00DF7254" w:rsidP="00DF7254">
      <w:pPr>
        <w:pStyle w:val="Code"/>
        <w:spacing w:after="0"/>
        <w:ind w:left="357"/>
      </w:pPr>
      <w:r w:rsidRPr="00DF7254">
        <w:t xml:space="preserve">    &lt;script </w:t>
      </w:r>
      <w:proofErr w:type="spellStart"/>
      <w:r w:rsidRPr="00DF7254">
        <w:t>src</w:t>
      </w:r>
      <w:proofErr w:type="spellEnd"/>
      <w:r w:rsidRPr="00DF7254">
        <w:t>="</w:t>
      </w:r>
      <w:proofErr w:type="gramStart"/>
      <w:r w:rsidRPr="00DF7254">
        <w:t>..</w:t>
      </w:r>
      <w:proofErr w:type="gramEnd"/>
      <w:r w:rsidRPr="00DF7254">
        <w:t>/Scripts/jquery-1.7.1.js"&gt;&lt;/script&gt;</w:t>
      </w:r>
    </w:p>
    <w:p w14:paraId="6085E9D9" w14:textId="77777777" w:rsidR="00DF7254" w:rsidRPr="00DF7254" w:rsidRDefault="00DF7254" w:rsidP="00DF7254">
      <w:pPr>
        <w:pStyle w:val="Code"/>
        <w:spacing w:after="0"/>
        <w:ind w:left="357"/>
      </w:pPr>
    </w:p>
    <w:p w14:paraId="0C6917AE" w14:textId="77777777" w:rsidR="00DF7254" w:rsidRPr="00DF7254" w:rsidRDefault="00DF7254" w:rsidP="00DF7254">
      <w:pPr>
        <w:pStyle w:val="Code"/>
        <w:spacing w:after="0"/>
        <w:ind w:left="357"/>
      </w:pPr>
      <w:r w:rsidRPr="00DF7254">
        <w:t xml:space="preserve">    </w:t>
      </w:r>
      <w:proofErr w:type="gramStart"/>
      <w:r w:rsidRPr="00DF7254">
        <w:t>&lt;!--</w:t>
      </w:r>
      <w:proofErr w:type="gramEnd"/>
      <w:r w:rsidRPr="00DF7254">
        <w:t xml:space="preserve"> Use the CDN reference to Office.js when deploying your app --&gt;</w:t>
      </w:r>
    </w:p>
    <w:p w14:paraId="36BE2CA1" w14:textId="77777777" w:rsidR="00DF7254" w:rsidRPr="00DF7254" w:rsidRDefault="00DF7254" w:rsidP="00DF7254">
      <w:pPr>
        <w:pStyle w:val="Code"/>
        <w:spacing w:after="0"/>
        <w:ind w:left="357"/>
      </w:pPr>
      <w:r w:rsidRPr="00DF7254">
        <w:t xml:space="preserve">    &lt;!--&lt;script src="https://appsforoffice.microsoft.com/lib/1.0/hosted/office.js"&gt;&lt;/script&gt;--&gt;</w:t>
      </w:r>
    </w:p>
    <w:p w14:paraId="38C2DBBB" w14:textId="77777777" w:rsidR="00DF7254" w:rsidRPr="00DF7254" w:rsidRDefault="00DF7254" w:rsidP="00DF7254">
      <w:pPr>
        <w:pStyle w:val="Code"/>
        <w:spacing w:after="0"/>
        <w:ind w:left="357"/>
      </w:pPr>
    </w:p>
    <w:p w14:paraId="2674541A" w14:textId="77777777" w:rsidR="00DF7254" w:rsidRPr="00DF7254" w:rsidRDefault="00DF7254" w:rsidP="00DF7254">
      <w:pPr>
        <w:pStyle w:val="Code"/>
        <w:spacing w:after="0"/>
        <w:ind w:left="357"/>
      </w:pPr>
      <w:r w:rsidRPr="00DF7254">
        <w:t xml:space="preserve">    </w:t>
      </w:r>
      <w:proofErr w:type="gramStart"/>
      <w:r w:rsidRPr="00DF7254">
        <w:t>&lt;!--</w:t>
      </w:r>
      <w:proofErr w:type="gramEnd"/>
      <w:r w:rsidRPr="00DF7254">
        <w:t xml:space="preserve"> Use the local script references for Office.js to enable offline debugging --&gt;</w:t>
      </w:r>
    </w:p>
    <w:p w14:paraId="57CB21A4" w14:textId="77777777" w:rsidR="00DF7254" w:rsidRPr="00DF7254" w:rsidRDefault="00DF7254" w:rsidP="00DF7254">
      <w:pPr>
        <w:pStyle w:val="Code"/>
        <w:spacing w:after="0"/>
        <w:ind w:left="357"/>
      </w:pPr>
      <w:r w:rsidRPr="00DF7254">
        <w:t xml:space="preserve">    &lt;script </w:t>
      </w:r>
      <w:proofErr w:type="spellStart"/>
      <w:r w:rsidRPr="00DF7254">
        <w:t>src</w:t>
      </w:r>
      <w:proofErr w:type="spellEnd"/>
      <w:r w:rsidRPr="00DF7254">
        <w:t>="</w:t>
      </w:r>
      <w:proofErr w:type="gramStart"/>
      <w:r w:rsidRPr="00DF7254">
        <w:t>..</w:t>
      </w:r>
      <w:proofErr w:type="gramEnd"/>
      <w:r w:rsidRPr="00DF7254">
        <w:t>/Scripts/Office/1.0/MicrosoftAjax.js"&gt;&lt;/script&gt;</w:t>
      </w:r>
    </w:p>
    <w:p w14:paraId="26D67343" w14:textId="77777777" w:rsidR="00DF7254" w:rsidRPr="00DF7254" w:rsidRDefault="00DF7254" w:rsidP="00DF7254">
      <w:pPr>
        <w:pStyle w:val="Code"/>
        <w:spacing w:after="0"/>
        <w:ind w:left="357"/>
      </w:pPr>
      <w:r w:rsidRPr="00DF7254">
        <w:t xml:space="preserve">    &lt;script </w:t>
      </w:r>
      <w:proofErr w:type="spellStart"/>
      <w:r w:rsidRPr="00DF7254">
        <w:t>src</w:t>
      </w:r>
      <w:proofErr w:type="spellEnd"/>
      <w:r w:rsidRPr="00DF7254">
        <w:t>="</w:t>
      </w:r>
      <w:proofErr w:type="gramStart"/>
      <w:r w:rsidRPr="00DF7254">
        <w:t>..</w:t>
      </w:r>
      <w:proofErr w:type="gramEnd"/>
      <w:r w:rsidRPr="00DF7254">
        <w:t>/Scripts/Office/1.0/office.js"&gt;&lt;/script&gt;</w:t>
      </w:r>
    </w:p>
    <w:p w14:paraId="0C108D49" w14:textId="77777777" w:rsidR="00DF7254" w:rsidRPr="00DF7254" w:rsidRDefault="00DF7254" w:rsidP="00DF7254">
      <w:pPr>
        <w:pStyle w:val="Code"/>
        <w:spacing w:after="0"/>
        <w:ind w:left="357"/>
      </w:pPr>
    </w:p>
    <w:p w14:paraId="7208E8FB" w14:textId="77777777" w:rsidR="00DF7254" w:rsidRPr="00DF7254" w:rsidRDefault="00DF7254" w:rsidP="00DF7254">
      <w:pPr>
        <w:pStyle w:val="Code"/>
        <w:spacing w:after="0"/>
        <w:ind w:left="357"/>
      </w:pPr>
      <w:r w:rsidRPr="00DF7254">
        <w:t xml:space="preserve">    </w:t>
      </w:r>
      <w:proofErr w:type="gramStart"/>
      <w:r w:rsidRPr="00DF7254">
        <w:t>&lt;!--</w:t>
      </w:r>
      <w:proofErr w:type="gramEnd"/>
      <w:r w:rsidRPr="00DF7254">
        <w:t xml:space="preserve"> Add your JavaScript to the following file --&gt;</w:t>
      </w:r>
    </w:p>
    <w:p w14:paraId="5ADEDF9D" w14:textId="77777777" w:rsidR="00DF7254" w:rsidRPr="00DF7254" w:rsidRDefault="00DF7254" w:rsidP="00DF7254">
      <w:pPr>
        <w:pStyle w:val="Code"/>
        <w:spacing w:after="0"/>
        <w:ind w:left="357"/>
      </w:pPr>
      <w:r w:rsidRPr="00DF7254">
        <w:t xml:space="preserve">    &lt;script </w:t>
      </w:r>
      <w:proofErr w:type="spellStart"/>
      <w:r w:rsidRPr="00DF7254">
        <w:t>src</w:t>
      </w:r>
      <w:proofErr w:type="spellEnd"/>
      <w:r w:rsidRPr="00DF7254">
        <w:t>="</w:t>
      </w:r>
      <w:proofErr w:type="gramStart"/>
      <w:r w:rsidRPr="00DF7254">
        <w:t>..</w:t>
      </w:r>
      <w:proofErr w:type="gramEnd"/>
      <w:r w:rsidRPr="00DF7254">
        <w:t>/Scripts/ContentGenerator.js"&gt;&lt;/script&gt;</w:t>
      </w:r>
    </w:p>
    <w:p w14:paraId="333582BF" w14:textId="77777777" w:rsidR="00DF7254" w:rsidRPr="00DF7254" w:rsidRDefault="00DF7254" w:rsidP="00DF7254">
      <w:pPr>
        <w:pStyle w:val="Code"/>
        <w:spacing w:after="0"/>
        <w:ind w:left="357"/>
      </w:pPr>
      <w:r w:rsidRPr="00DF7254">
        <w:t>&lt;/head&gt;</w:t>
      </w:r>
    </w:p>
    <w:p w14:paraId="26E5A4C4" w14:textId="77777777" w:rsidR="00DF7254" w:rsidRPr="00DF7254" w:rsidRDefault="00DF7254" w:rsidP="00DF7254">
      <w:pPr>
        <w:pStyle w:val="Code"/>
        <w:spacing w:after="0"/>
        <w:ind w:left="357"/>
      </w:pPr>
      <w:r w:rsidRPr="00DF7254">
        <w:t>&lt;</w:t>
      </w:r>
      <w:proofErr w:type="gramStart"/>
      <w:r w:rsidRPr="00DF7254">
        <w:t>body</w:t>
      </w:r>
      <w:proofErr w:type="gramEnd"/>
      <w:r w:rsidRPr="00DF7254">
        <w:t>&gt;</w:t>
      </w:r>
    </w:p>
    <w:p w14:paraId="52EEC2B4" w14:textId="77777777" w:rsidR="00DF7254" w:rsidRPr="00DF7254" w:rsidRDefault="00DF7254" w:rsidP="00DF7254">
      <w:pPr>
        <w:pStyle w:val="Code"/>
        <w:spacing w:after="0"/>
        <w:ind w:left="357"/>
      </w:pPr>
      <w:r w:rsidRPr="00DF7254">
        <w:t xml:space="preserve">    </w:t>
      </w:r>
      <w:proofErr w:type="gramStart"/>
      <w:r w:rsidRPr="00DF7254">
        <w:t>&lt;!--</w:t>
      </w:r>
      <w:proofErr w:type="gramEnd"/>
      <w:r w:rsidRPr="00DF7254">
        <w:t xml:space="preserve"> everything here has been deleted --&gt;</w:t>
      </w:r>
    </w:p>
    <w:p w14:paraId="2CB04284" w14:textId="77777777" w:rsidR="00DF7254" w:rsidRPr="00DF7254" w:rsidRDefault="00DF7254" w:rsidP="00DF7254">
      <w:pPr>
        <w:pStyle w:val="Code"/>
        <w:spacing w:after="0"/>
        <w:ind w:left="357"/>
      </w:pPr>
      <w:r w:rsidRPr="00DF7254">
        <w:t>&lt;/body&gt;</w:t>
      </w:r>
    </w:p>
    <w:p w14:paraId="723D914C" w14:textId="77777777" w:rsidR="00DF7254" w:rsidRPr="00DF7254" w:rsidRDefault="00DF7254" w:rsidP="00DF7254">
      <w:pPr>
        <w:pStyle w:val="Code"/>
        <w:spacing w:after="0"/>
        <w:ind w:left="357"/>
      </w:pPr>
      <w:r w:rsidRPr="00DF7254">
        <w:t>&lt;/html&gt;</w:t>
      </w:r>
    </w:p>
    <w:p w14:paraId="22A8A1A7" w14:textId="3EFC0E7D" w:rsidR="00B20247" w:rsidRDefault="00B20247" w:rsidP="00DF7254">
      <w:pPr>
        <w:pStyle w:val="Ln1"/>
        <w:numPr>
          <w:ilvl w:val="0"/>
          <w:numId w:val="34"/>
        </w:numPr>
      </w:pPr>
      <w:r>
        <w:t xml:space="preserve">Add the following HTML code shown </w:t>
      </w:r>
      <w:r w:rsidR="00E712C2">
        <w:t xml:space="preserve">in the code listing </w:t>
      </w:r>
      <w:r>
        <w:t>below this step inside the body element. Note that you can type this HTML yourself or alternatively copy-and-paste the code from</w:t>
      </w:r>
      <w:r w:rsidR="00E712C2">
        <w:t xml:space="preserve"> the</w:t>
      </w:r>
      <w:r>
        <w:t xml:space="preserve"> </w:t>
      </w:r>
      <w:r w:rsidR="00E712C2" w:rsidRPr="00DF7254">
        <w:rPr>
          <w:b/>
        </w:rPr>
        <w:t>body_ContentGenerator.html.txt</w:t>
      </w:r>
      <w:r>
        <w:t xml:space="preserve"> file located in the </w:t>
      </w:r>
      <w:proofErr w:type="spellStart"/>
      <w:r w:rsidRPr="00DF7254">
        <w:rPr>
          <w:b/>
        </w:rPr>
        <w:t>StarterFiles</w:t>
      </w:r>
      <w:proofErr w:type="spellEnd"/>
      <w:r>
        <w:t xml:space="preserve"> folder for this lab. After you have added the HTML code, save your work by saving the changes to </w:t>
      </w:r>
      <w:r w:rsidR="00B74EA0">
        <w:t xml:space="preserve">of </w:t>
      </w:r>
      <w:r w:rsidR="00B74EA0" w:rsidRPr="00DF7254">
        <w:rPr>
          <w:b/>
        </w:rPr>
        <w:t>ContentGenerator.html</w:t>
      </w:r>
      <w:r>
        <w:t>.</w:t>
      </w:r>
    </w:p>
    <w:p w14:paraId="3A4E5651" w14:textId="77777777" w:rsidR="00B20247" w:rsidRDefault="00B20247" w:rsidP="0085104E">
      <w:pPr>
        <w:pStyle w:val="Code"/>
      </w:pPr>
      <w:r>
        <w:t>&lt;body&gt;</w:t>
      </w:r>
    </w:p>
    <w:p w14:paraId="533D9C87" w14:textId="77777777" w:rsidR="006E2D77" w:rsidRDefault="00B74EA0" w:rsidP="006E2D77">
      <w:pPr>
        <w:pStyle w:val="Code"/>
        <w:spacing w:after="0"/>
        <w:ind w:left="357"/>
      </w:pPr>
      <w:r>
        <w:t xml:space="preserve">  </w:t>
      </w:r>
    </w:p>
    <w:p w14:paraId="7DAAC73F" w14:textId="77777777" w:rsidR="006E2D77" w:rsidRDefault="006E2D77" w:rsidP="006E2D77">
      <w:pPr>
        <w:pStyle w:val="Code"/>
        <w:spacing w:after="0"/>
        <w:ind w:left="357"/>
      </w:pPr>
      <w:r>
        <w:t xml:space="preserve">    &lt;h1&gt;Get a Quote&lt;/h1&gt;</w:t>
      </w:r>
    </w:p>
    <w:p w14:paraId="1BAAC4C9" w14:textId="77777777" w:rsidR="006E2D77" w:rsidRDefault="006E2D77" w:rsidP="006E2D77">
      <w:pPr>
        <w:pStyle w:val="Code"/>
        <w:spacing w:after="0"/>
        <w:ind w:left="357"/>
      </w:pPr>
    </w:p>
    <w:p w14:paraId="014C011B" w14:textId="77777777" w:rsidR="006E2D77" w:rsidRDefault="006E2D77" w:rsidP="006E2D77">
      <w:pPr>
        <w:pStyle w:val="Code"/>
        <w:spacing w:after="0"/>
        <w:ind w:left="357"/>
      </w:pPr>
      <w:r>
        <w:t xml:space="preserve">    &lt;div id="toolbar"&gt;</w:t>
      </w:r>
    </w:p>
    <w:p w14:paraId="5BD3111E" w14:textId="77777777" w:rsidR="006E2D77" w:rsidRDefault="006E2D77" w:rsidP="006E2D77">
      <w:pPr>
        <w:pStyle w:val="Code"/>
        <w:spacing w:after="0"/>
        <w:ind w:left="357"/>
      </w:pPr>
      <w:r>
        <w:t xml:space="preserve">      &lt;input id="cmdGetContent" type="button" value="Get Content"  /&gt;</w:t>
      </w:r>
    </w:p>
    <w:p w14:paraId="4B44A176" w14:textId="77777777" w:rsidR="006E2D77" w:rsidRDefault="006E2D77" w:rsidP="006E2D77">
      <w:pPr>
        <w:pStyle w:val="Code"/>
        <w:spacing w:after="0"/>
        <w:ind w:left="357"/>
      </w:pPr>
      <w:r>
        <w:t xml:space="preserve">      &lt;input id="cmdInsertContent" type="button" value="Insert Content" /&gt;</w:t>
      </w:r>
    </w:p>
    <w:p w14:paraId="61DDEF06" w14:textId="1B376F0C" w:rsidR="006E2D77" w:rsidRDefault="006E2D77" w:rsidP="006E2D77">
      <w:pPr>
        <w:pStyle w:val="Code"/>
        <w:spacing w:after="0"/>
        <w:ind w:left="357"/>
      </w:pPr>
      <w:r>
        <w:t xml:space="preserve">    &lt;/div&gt;</w:t>
      </w:r>
      <w:r>
        <w:br/>
      </w:r>
    </w:p>
    <w:p w14:paraId="7CEAF5DC" w14:textId="0047BE8E" w:rsidR="00B20247" w:rsidRDefault="006E2D77" w:rsidP="006E2D77">
      <w:pPr>
        <w:pStyle w:val="Code"/>
        <w:spacing w:after="0"/>
        <w:ind w:left="357"/>
      </w:pPr>
      <w:r>
        <w:t xml:space="preserve">    &lt;div id="display" /&gt;</w:t>
      </w:r>
      <w:r>
        <w:br/>
      </w:r>
    </w:p>
    <w:p w14:paraId="5CE6F30E" w14:textId="77777777" w:rsidR="00B20247" w:rsidRDefault="00B20247" w:rsidP="0085104E">
      <w:pPr>
        <w:pStyle w:val="Code"/>
      </w:pPr>
      <w:r>
        <w:t>&lt;/body&gt;</w:t>
      </w:r>
    </w:p>
    <w:p w14:paraId="444D85FD" w14:textId="627942A6" w:rsidR="006E2D77" w:rsidRDefault="006E2D77" w:rsidP="00DE5A5E">
      <w:pPr>
        <w:pStyle w:val="Ln1"/>
      </w:pPr>
      <w:r>
        <w:t xml:space="preserve">Inside the Windows Explorer, look inside the folder for this lab and locate the image file named </w:t>
      </w:r>
      <w:r w:rsidRPr="006E2D77">
        <w:rPr>
          <w:b/>
        </w:rPr>
        <w:t>background.jpg</w:t>
      </w:r>
      <w:r>
        <w:t xml:space="preserve"> in in the </w:t>
      </w:r>
      <w:proofErr w:type="spellStart"/>
      <w:r w:rsidRPr="006E2D77">
        <w:rPr>
          <w:b/>
        </w:rPr>
        <w:t>StarterFiles</w:t>
      </w:r>
      <w:proofErr w:type="spellEnd"/>
      <w:r>
        <w:t xml:space="preserve"> folder. In the next </w:t>
      </w:r>
      <w:r w:rsidR="00B20247">
        <w:t>step</w:t>
      </w:r>
      <w:r>
        <w:t>,</w:t>
      </w:r>
      <w:r w:rsidR="00B20247">
        <w:t xml:space="preserve"> you will add </w:t>
      </w:r>
      <w:r>
        <w:t xml:space="preserve">this </w:t>
      </w:r>
      <w:r w:rsidR="00B20247">
        <w:t xml:space="preserve">image file </w:t>
      </w:r>
      <w:r>
        <w:t>into the app's web project.</w:t>
      </w:r>
    </w:p>
    <w:p w14:paraId="23073CED" w14:textId="725BC48C" w:rsidR="00B20247" w:rsidRDefault="006E2D77" w:rsidP="00DE5A5E">
      <w:pPr>
        <w:pStyle w:val="Ln1"/>
      </w:pPr>
      <w:r>
        <w:t xml:space="preserve">Inside the app's web project in Visual Studio, </w:t>
      </w:r>
      <w:r w:rsidR="00DF7254">
        <w:t xml:space="preserve">right-click and create a new folder </w:t>
      </w:r>
      <w:r w:rsidR="00DF7254" w:rsidRPr="00DF7254">
        <w:rPr>
          <w:b/>
        </w:rPr>
        <w:t>Images</w:t>
      </w:r>
      <w:r w:rsidR="00DF7254">
        <w:t xml:space="preserve">.  </w:t>
      </w:r>
      <w:r>
        <w:t xml:space="preserve">Add the </w:t>
      </w:r>
      <w:r w:rsidR="00B20247">
        <w:t xml:space="preserve">image file </w:t>
      </w:r>
      <w:r w:rsidRPr="006E2D77">
        <w:rPr>
          <w:b/>
        </w:rPr>
        <w:t>background.jpg</w:t>
      </w:r>
      <w:r w:rsidR="00B20247">
        <w:t xml:space="preserve"> </w:t>
      </w:r>
      <w:r>
        <w:t xml:space="preserve">from </w:t>
      </w:r>
      <w:r w:rsidR="00B20247">
        <w:t xml:space="preserve">the </w:t>
      </w:r>
      <w:proofErr w:type="spellStart"/>
      <w:r w:rsidR="00B20247" w:rsidRPr="006E2D77">
        <w:rPr>
          <w:b/>
        </w:rPr>
        <w:t>StarterFiles</w:t>
      </w:r>
      <w:proofErr w:type="spellEnd"/>
      <w:r w:rsidR="00B20247">
        <w:t xml:space="preserve"> folder into your </w:t>
      </w:r>
      <w:r w:rsidR="00B20247" w:rsidRPr="006E2D77">
        <w:rPr>
          <w:b/>
        </w:rPr>
        <w:t>Images</w:t>
      </w:r>
      <w:r w:rsidR="00B20247">
        <w:t xml:space="preserve"> folder of your project.</w:t>
      </w:r>
    </w:p>
    <w:p w14:paraId="572C4BC7" w14:textId="403D5862" w:rsidR="00B74EA0" w:rsidRDefault="00C92722" w:rsidP="00B74EA0">
      <w:pPr>
        <w:pStyle w:val="ScreenCapture"/>
      </w:pPr>
      <w:r>
        <w:rPr>
          <w:noProof/>
        </w:rPr>
        <w:lastRenderedPageBreak/>
        <w:drawing>
          <wp:inline distT="0" distB="0" distL="0" distR="0" wp14:anchorId="0C748D22" wp14:editId="1837EA84">
            <wp:extent cx="3000794" cy="512516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10A5E9.tmp"/>
                    <pic:cNvPicPr/>
                  </pic:nvPicPr>
                  <pic:blipFill>
                    <a:blip r:embed="rId16">
                      <a:extLst>
                        <a:ext uri="{28A0092B-C50C-407E-A947-70E740481C1C}">
                          <a14:useLocalDpi xmlns:a14="http://schemas.microsoft.com/office/drawing/2010/main" val="0"/>
                        </a:ext>
                      </a:extLst>
                    </a:blip>
                    <a:stretch>
                      <a:fillRect/>
                    </a:stretch>
                  </pic:blipFill>
                  <pic:spPr>
                    <a:xfrm>
                      <a:off x="0" y="0"/>
                      <a:ext cx="3000794" cy="5125165"/>
                    </a:xfrm>
                    <a:prstGeom prst="rect">
                      <a:avLst/>
                    </a:prstGeom>
                  </pic:spPr>
                </pic:pic>
              </a:graphicData>
            </a:graphic>
          </wp:inline>
        </w:drawing>
      </w:r>
    </w:p>
    <w:p w14:paraId="08D60D58" w14:textId="74BCA753" w:rsidR="00B20247" w:rsidRDefault="00B20247" w:rsidP="00B20247">
      <w:pPr>
        <w:pStyle w:val="Ln1"/>
      </w:pPr>
      <w:r>
        <w:t xml:space="preserve">Open the CSS file named </w:t>
      </w:r>
      <w:r w:rsidR="00B74EA0" w:rsidRPr="00B74EA0">
        <w:rPr>
          <w:b/>
        </w:rPr>
        <w:t>app</w:t>
      </w:r>
      <w:r w:rsidRPr="00B74EA0">
        <w:rPr>
          <w:b/>
        </w:rPr>
        <w:t>.css</w:t>
      </w:r>
      <w:r>
        <w:t xml:space="preserve">. You should see that there are no CSS rules that have been added yet. Add the following CSS rules shown below this step in </w:t>
      </w:r>
      <w:r w:rsidR="00B74EA0" w:rsidRPr="00B74EA0">
        <w:rPr>
          <w:b/>
        </w:rPr>
        <w:t>app.</w:t>
      </w:r>
      <w:r w:rsidRPr="00B74EA0">
        <w:rPr>
          <w:b/>
        </w:rPr>
        <w:t>css</w:t>
      </w:r>
      <w:r>
        <w:t xml:space="preserve">. Note that you can either type these CSS rules yourself or alternatively copy-and-paste the same code from the </w:t>
      </w:r>
      <w:r w:rsidR="00E712C2">
        <w:rPr>
          <w:b/>
        </w:rPr>
        <w:t>App</w:t>
      </w:r>
      <w:r w:rsidRPr="00B74EA0">
        <w:rPr>
          <w:b/>
        </w:rPr>
        <w:t>.css.txt</w:t>
      </w:r>
      <w:r>
        <w:t xml:space="preserve"> file located in the </w:t>
      </w:r>
      <w:proofErr w:type="spellStart"/>
      <w:r w:rsidRPr="00B74EA0">
        <w:rPr>
          <w:b/>
        </w:rPr>
        <w:t>StarterFiles</w:t>
      </w:r>
      <w:proofErr w:type="spellEnd"/>
      <w:r>
        <w:t xml:space="preserve"> folder for this lab. After you have added these CSS rules, save </w:t>
      </w:r>
      <w:r w:rsidR="00C226B1">
        <w:t xml:space="preserve">your changes to </w:t>
      </w:r>
      <w:r w:rsidR="00C226B1" w:rsidRPr="00B74EA0">
        <w:rPr>
          <w:b/>
        </w:rPr>
        <w:t>app.css</w:t>
      </w:r>
      <w:r w:rsidR="00C226B1">
        <w:t xml:space="preserve"> and close this file</w:t>
      </w:r>
      <w:r>
        <w:t>.</w:t>
      </w:r>
    </w:p>
    <w:p w14:paraId="458B3CD8" w14:textId="77777777" w:rsidR="00E712C2" w:rsidRDefault="00E712C2" w:rsidP="00E712C2">
      <w:pPr>
        <w:pStyle w:val="Code"/>
      </w:pPr>
      <w:r>
        <w:lastRenderedPageBreak/>
        <w:t>body {</w:t>
      </w:r>
    </w:p>
    <w:p w14:paraId="09AA0D14" w14:textId="77777777" w:rsidR="00E712C2" w:rsidRDefault="00E712C2" w:rsidP="00E712C2">
      <w:pPr>
        <w:pStyle w:val="Code"/>
      </w:pPr>
      <w:r>
        <w:t xml:space="preserve">  margin: 0px;</w:t>
      </w:r>
    </w:p>
    <w:p w14:paraId="5BC46D3D" w14:textId="77777777" w:rsidR="00E712C2" w:rsidRDefault="00E712C2" w:rsidP="00E712C2">
      <w:pPr>
        <w:pStyle w:val="Code"/>
      </w:pPr>
      <w:r>
        <w:t xml:space="preserve">  padding: 0px;</w:t>
      </w:r>
    </w:p>
    <w:p w14:paraId="199FA71D" w14:textId="77777777" w:rsidR="00E712C2" w:rsidRDefault="00E712C2" w:rsidP="00E712C2">
      <w:pPr>
        <w:pStyle w:val="Code"/>
      </w:pPr>
      <w:r>
        <w:t xml:space="preserve">  background-image: url("../Images/background.jpg");</w:t>
      </w:r>
    </w:p>
    <w:p w14:paraId="1CDAB0DF" w14:textId="77777777" w:rsidR="00E712C2" w:rsidRDefault="00E712C2" w:rsidP="00E712C2">
      <w:pPr>
        <w:pStyle w:val="Code"/>
      </w:pPr>
      <w:r>
        <w:t>}</w:t>
      </w:r>
    </w:p>
    <w:p w14:paraId="0CC00A5F" w14:textId="77777777" w:rsidR="00E712C2" w:rsidRDefault="00E712C2" w:rsidP="00E712C2">
      <w:pPr>
        <w:pStyle w:val="Code"/>
      </w:pPr>
    </w:p>
    <w:p w14:paraId="3E5A8A32" w14:textId="77777777" w:rsidR="00E712C2" w:rsidRDefault="00E712C2" w:rsidP="00E712C2">
      <w:pPr>
        <w:pStyle w:val="Code"/>
      </w:pPr>
      <w:r>
        <w:t>h1 {</w:t>
      </w:r>
    </w:p>
    <w:p w14:paraId="32747608" w14:textId="77777777" w:rsidR="00E712C2" w:rsidRDefault="00E712C2" w:rsidP="00E712C2">
      <w:pPr>
        <w:pStyle w:val="Code"/>
      </w:pPr>
      <w:r>
        <w:t xml:space="preserve">  color: White;</w:t>
      </w:r>
    </w:p>
    <w:p w14:paraId="38E0F0E4" w14:textId="77777777" w:rsidR="00E712C2" w:rsidRDefault="00E712C2" w:rsidP="00E712C2">
      <w:pPr>
        <w:pStyle w:val="Code"/>
      </w:pPr>
      <w:r>
        <w:t xml:space="preserve">  padding: 4px;</w:t>
      </w:r>
    </w:p>
    <w:p w14:paraId="28862875" w14:textId="77777777" w:rsidR="00E712C2" w:rsidRDefault="00E712C2" w:rsidP="00E712C2">
      <w:pPr>
        <w:pStyle w:val="Code"/>
      </w:pPr>
      <w:r>
        <w:t xml:space="preserve">  font-size: 1.5em;</w:t>
      </w:r>
    </w:p>
    <w:p w14:paraId="3DCACAE0" w14:textId="77777777" w:rsidR="00E712C2" w:rsidRDefault="00E712C2" w:rsidP="00E712C2">
      <w:pPr>
        <w:pStyle w:val="Code"/>
      </w:pPr>
      <w:r>
        <w:t xml:space="preserve">  box-sizing: border-box;</w:t>
      </w:r>
    </w:p>
    <w:p w14:paraId="27D5B9F6" w14:textId="77777777" w:rsidR="00E712C2" w:rsidRDefault="00E712C2" w:rsidP="00E712C2">
      <w:pPr>
        <w:pStyle w:val="Code"/>
      </w:pPr>
      <w:r>
        <w:t xml:space="preserve">  height: 32px;</w:t>
      </w:r>
    </w:p>
    <w:p w14:paraId="4D4BC9E3" w14:textId="77777777" w:rsidR="00E712C2" w:rsidRDefault="00E712C2" w:rsidP="00E712C2">
      <w:pPr>
        <w:pStyle w:val="Code"/>
      </w:pPr>
      <w:r>
        <w:t xml:space="preserve">  margin: 0px;</w:t>
      </w:r>
    </w:p>
    <w:p w14:paraId="6F8CFA28" w14:textId="77777777" w:rsidR="00E712C2" w:rsidRDefault="00E712C2" w:rsidP="00E712C2">
      <w:pPr>
        <w:pStyle w:val="Code"/>
      </w:pPr>
      <w:r>
        <w:t xml:space="preserve">  background-color: black;</w:t>
      </w:r>
    </w:p>
    <w:p w14:paraId="0E65B191" w14:textId="77777777" w:rsidR="00E712C2" w:rsidRDefault="00E712C2" w:rsidP="00E712C2">
      <w:pPr>
        <w:pStyle w:val="Code"/>
      </w:pPr>
      <w:r>
        <w:t>}</w:t>
      </w:r>
    </w:p>
    <w:p w14:paraId="6E59C3D7" w14:textId="77777777" w:rsidR="00E712C2" w:rsidRDefault="00E712C2" w:rsidP="00E712C2">
      <w:pPr>
        <w:pStyle w:val="Code"/>
      </w:pPr>
    </w:p>
    <w:p w14:paraId="04BB09D8" w14:textId="77777777" w:rsidR="00E712C2" w:rsidRDefault="00E712C2" w:rsidP="00E712C2">
      <w:pPr>
        <w:pStyle w:val="Code"/>
      </w:pPr>
      <w:r>
        <w:t>#toolbar {</w:t>
      </w:r>
    </w:p>
    <w:p w14:paraId="167544F7" w14:textId="77777777" w:rsidR="00E712C2" w:rsidRDefault="00E712C2" w:rsidP="00E712C2">
      <w:pPr>
        <w:pStyle w:val="Code"/>
      </w:pPr>
      <w:r>
        <w:t xml:space="preserve">  height: 32px;</w:t>
      </w:r>
    </w:p>
    <w:p w14:paraId="2BE372A0" w14:textId="77777777" w:rsidR="00E712C2" w:rsidRDefault="00E712C2" w:rsidP="00E712C2">
      <w:pPr>
        <w:pStyle w:val="Code"/>
      </w:pPr>
      <w:r>
        <w:t xml:space="preserve">  box-sizing: border-box;</w:t>
      </w:r>
    </w:p>
    <w:p w14:paraId="4FB1351F" w14:textId="77777777" w:rsidR="00E712C2" w:rsidRDefault="00E712C2" w:rsidP="00E712C2">
      <w:pPr>
        <w:pStyle w:val="Code"/>
      </w:pPr>
      <w:r>
        <w:t xml:space="preserve">  padding: 8px;</w:t>
      </w:r>
    </w:p>
    <w:p w14:paraId="5C4FCDA9" w14:textId="77777777" w:rsidR="00E712C2" w:rsidRDefault="00E712C2" w:rsidP="00E712C2">
      <w:pPr>
        <w:pStyle w:val="Code"/>
      </w:pPr>
      <w:r>
        <w:t>}</w:t>
      </w:r>
    </w:p>
    <w:p w14:paraId="7C91BFB5" w14:textId="77777777" w:rsidR="00E712C2" w:rsidRDefault="00E712C2" w:rsidP="00E712C2">
      <w:pPr>
        <w:pStyle w:val="Code"/>
      </w:pPr>
    </w:p>
    <w:p w14:paraId="7E74717F" w14:textId="77777777" w:rsidR="00E712C2" w:rsidRDefault="00E712C2" w:rsidP="00E712C2">
      <w:pPr>
        <w:pStyle w:val="Code"/>
      </w:pPr>
      <w:r>
        <w:t>#toolbar input[type=button]{</w:t>
      </w:r>
    </w:p>
    <w:p w14:paraId="543300F5" w14:textId="77777777" w:rsidR="00E712C2" w:rsidRDefault="00E712C2" w:rsidP="00E712C2">
      <w:pPr>
        <w:pStyle w:val="Code"/>
      </w:pPr>
      <w:r>
        <w:t xml:space="preserve">  width: 110px;</w:t>
      </w:r>
    </w:p>
    <w:p w14:paraId="43B89F87" w14:textId="77777777" w:rsidR="00E712C2" w:rsidRDefault="00E712C2" w:rsidP="00E712C2">
      <w:pPr>
        <w:pStyle w:val="Code"/>
      </w:pPr>
      <w:r>
        <w:t xml:space="preserve">  height:24px; </w:t>
      </w:r>
    </w:p>
    <w:p w14:paraId="1CCCE6CC" w14:textId="77777777" w:rsidR="00E712C2" w:rsidRDefault="00E712C2" w:rsidP="00E712C2">
      <w:pPr>
        <w:pStyle w:val="Code"/>
      </w:pPr>
      <w:r>
        <w:t xml:space="preserve">  padding: 2px; </w:t>
      </w:r>
    </w:p>
    <w:p w14:paraId="7BBED109" w14:textId="77777777" w:rsidR="00E712C2" w:rsidRDefault="00E712C2" w:rsidP="00E712C2">
      <w:pPr>
        <w:pStyle w:val="Code"/>
      </w:pPr>
      <w:r>
        <w:t xml:space="preserve">  background-color:white; </w:t>
      </w:r>
    </w:p>
    <w:p w14:paraId="6266378F" w14:textId="77777777" w:rsidR="00E712C2" w:rsidRDefault="00E712C2" w:rsidP="00E712C2">
      <w:pPr>
        <w:pStyle w:val="Code"/>
      </w:pPr>
      <w:r>
        <w:t xml:space="preserve">  border:1px solid #ccc; </w:t>
      </w:r>
    </w:p>
    <w:p w14:paraId="066E5B5E" w14:textId="77777777" w:rsidR="00E712C2" w:rsidRDefault="00E712C2" w:rsidP="00E712C2">
      <w:pPr>
        <w:pStyle w:val="Code"/>
      </w:pPr>
      <w:r>
        <w:t xml:space="preserve">  cursor:pointer; </w:t>
      </w:r>
    </w:p>
    <w:p w14:paraId="52B3E6A3" w14:textId="77777777" w:rsidR="00E712C2" w:rsidRDefault="00E712C2" w:rsidP="00E712C2">
      <w:pPr>
        <w:pStyle w:val="Code"/>
      </w:pPr>
      <w:r>
        <w:t>}</w:t>
      </w:r>
    </w:p>
    <w:p w14:paraId="5AA3CB9D" w14:textId="77777777" w:rsidR="00E712C2" w:rsidRDefault="00E712C2" w:rsidP="00E712C2">
      <w:pPr>
        <w:pStyle w:val="Code"/>
      </w:pPr>
    </w:p>
    <w:p w14:paraId="58C71C0D" w14:textId="77777777" w:rsidR="00E712C2" w:rsidRDefault="00E712C2" w:rsidP="00E712C2">
      <w:pPr>
        <w:pStyle w:val="Code"/>
      </w:pPr>
      <w:r>
        <w:t>#display {</w:t>
      </w:r>
    </w:p>
    <w:p w14:paraId="698C0CA4" w14:textId="77777777" w:rsidR="00E712C2" w:rsidRDefault="00E712C2" w:rsidP="00E712C2">
      <w:pPr>
        <w:pStyle w:val="Code"/>
      </w:pPr>
      <w:r>
        <w:t xml:space="preserve">  margin: 8px;</w:t>
      </w:r>
    </w:p>
    <w:p w14:paraId="3CCDDB53" w14:textId="77777777" w:rsidR="00E712C2" w:rsidRDefault="00E712C2" w:rsidP="00E712C2">
      <w:pPr>
        <w:pStyle w:val="Code"/>
      </w:pPr>
      <w:r>
        <w:t xml:space="preserve">  border:  1px solid #300;</w:t>
      </w:r>
    </w:p>
    <w:p w14:paraId="4063E0A2" w14:textId="77777777" w:rsidR="00E712C2" w:rsidRDefault="00E712C2" w:rsidP="00E712C2">
      <w:pPr>
        <w:pStyle w:val="Code"/>
      </w:pPr>
      <w:r>
        <w:t xml:space="preserve">  padding: 8px;</w:t>
      </w:r>
    </w:p>
    <w:p w14:paraId="52AD8CC1" w14:textId="77777777" w:rsidR="00E712C2" w:rsidRDefault="00E712C2" w:rsidP="00E712C2">
      <w:pPr>
        <w:pStyle w:val="Code"/>
      </w:pPr>
      <w:r>
        <w:t xml:space="preserve">  background-color: white;</w:t>
      </w:r>
    </w:p>
    <w:p w14:paraId="66FDA326" w14:textId="77777777" w:rsidR="00E712C2" w:rsidRDefault="00E712C2" w:rsidP="00E712C2">
      <w:pPr>
        <w:pStyle w:val="Code"/>
      </w:pPr>
      <w:r>
        <w:t xml:space="preserve">  min-height: 240px;</w:t>
      </w:r>
    </w:p>
    <w:p w14:paraId="2B68DD3F" w14:textId="77777777" w:rsidR="00E712C2" w:rsidRDefault="00E712C2" w:rsidP="00E712C2">
      <w:pPr>
        <w:pStyle w:val="Code"/>
      </w:pPr>
      <w:r>
        <w:t xml:space="preserve">  font-size: 1.25em;</w:t>
      </w:r>
    </w:p>
    <w:p w14:paraId="70FC77B3" w14:textId="77777777" w:rsidR="00E712C2" w:rsidRDefault="00E712C2" w:rsidP="00E712C2">
      <w:pPr>
        <w:pStyle w:val="Code"/>
      </w:pPr>
      <w:r>
        <w:t xml:space="preserve">  color: navy;</w:t>
      </w:r>
    </w:p>
    <w:p w14:paraId="1B9722BC" w14:textId="2089089D" w:rsidR="00B20247" w:rsidRDefault="00E712C2" w:rsidP="00E712C2">
      <w:pPr>
        <w:pStyle w:val="Code"/>
      </w:pPr>
      <w:r>
        <w:t>}</w:t>
      </w:r>
    </w:p>
    <w:p w14:paraId="101C54E6" w14:textId="36BF8C49" w:rsidR="00B20247" w:rsidRDefault="00B20247" w:rsidP="00B20247">
      <w:pPr>
        <w:pStyle w:val="Ln1"/>
      </w:pPr>
      <w:r>
        <w:t xml:space="preserve">Open the JavaScript source file named </w:t>
      </w:r>
      <w:r w:rsidR="00605276" w:rsidRPr="00605276">
        <w:rPr>
          <w:b/>
        </w:rPr>
        <w:t>ContentGenerator</w:t>
      </w:r>
      <w:r w:rsidRPr="00605276">
        <w:rPr>
          <w:b/>
        </w:rPr>
        <w:t>.js</w:t>
      </w:r>
      <w:r>
        <w:t xml:space="preserve"> and inspect the code inside. There is also an </w:t>
      </w:r>
      <w:proofErr w:type="spellStart"/>
      <w:r w:rsidRPr="00605276">
        <w:rPr>
          <w:b/>
        </w:rPr>
        <w:t>Office.initialize</w:t>
      </w:r>
      <w:proofErr w:type="spellEnd"/>
      <w:r>
        <w:t xml:space="preserve"> function which will be executed automatically when the </w:t>
      </w:r>
      <w:r w:rsidR="00605276">
        <w:t xml:space="preserve">app </w:t>
      </w:r>
      <w:r>
        <w:t>is loaded and initialized.</w:t>
      </w:r>
      <w:r w:rsidR="00605276">
        <w:t xml:space="preserve"> Delete all the code from </w:t>
      </w:r>
      <w:r w:rsidR="00605276" w:rsidRPr="00605276">
        <w:rPr>
          <w:b/>
        </w:rPr>
        <w:t>ContentGenerator.js</w:t>
      </w:r>
      <w:r w:rsidR="00605276">
        <w:t xml:space="preserve"> and replace it with this following generic starting point.</w:t>
      </w:r>
    </w:p>
    <w:p w14:paraId="6E535C28" w14:textId="77777777" w:rsidR="00605276" w:rsidRDefault="00605276" w:rsidP="00605276">
      <w:pPr>
        <w:pStyle w:val="Code"/>
        <w:spacing w:after="0"/>
        <w:ind w:left="357"/>
      </w:pPr>
      <w:r>
        <w:t>Office.initialize = function (reason) {</w:t>
      </w:r>
    </w:p>
    <w:p w14:paraId="0F035396" w14:textId="77777777" w:rsidR="00605276" w:rsidRDefault="00605276" w:rsidP="00605276">
      <w:pPr>
        <w:pStyle w:val="Code"/>
        <w:spacing w:after="0"/>
        <w:ind w:left="357"/>
      </w:pPr>
    </w:p>
    <w:p w14:paraId="0DAA4815" w14:textId="77777777" w:rsidR="00605276" w:rsidRDefault="00605276" w:rsidP="00605276">
      <w:pPr>
        <w:pStyle w:val="Code"/>
        <w:spacing w:after="0"/>
        <w:ind w:left="357"/>
      </w:pPr>
      <w:r>
        <w:t xml:space="preserve">  $(function () {</w:t>
      </w:r>
    </w:p>
    <w:p w14:paraId="589C1602" w14:textId="77777777" w:rsidR="00605276" w:rsidRDefault="00605276" w:rsidP="00605276">
      <w:pPr>
        <w:pStyle w:val="Code"/>
        <w:spacing w:after="0"/>
        <w:ind w:left="357"/>
      </w:pPr>
      <w:r>
        <w:t xml:space="preserve">    // intialize code goes here</w:t>
      </w:r>
    </w:p>
    <w:p w14:paraId="77053665" w14:textId="77777777" w:rsidR="00605276" w:rsidRDefault="00605276" w:rsidP="00605276">
      <w:pPr>
        <w:pStyle w:val="Code"/>
        <w:spacing w:after="0"/>
        <w:ind w:left="357"/>
      </w:pPr>
      <w:r>
        <w:t xml:space="preserve">  });</w:t>
      </w:r>
    </w:p>
    <w:p w14:paraId="1E04C192" w14:textId="77777777" w:rsidR="00605276" w:rsidRDefault="00605276" w:rsidP="00605276">
      <w:pPr>
        <w:pStyle w:val="Code"/>
        <w:spacing w:after="0"/>
        <w:ind w:left="357"/>
      </w:pPr>
      <w:r>
        <w:t>}</w:t>
      </w:r>
    </w:p>
    <w:p w14:paraId="29F1C3CA" w14:textId="6D759D37" w:rsidR="00B20247" w:rsidRDefault="00B20247" w:rsidP="00605276">
      <w:pPr>
        <w:pStyle w:val="Code"/>
      </w:pPr>
    </w:p>
    <w:p w14:paraId="0FC82C93" w14:textId="08DC7364" w:rsidR="00B20247" w:rsidRDefault="00B20247" w:rsidP="00B20247">
      <w:pPr>
        <w:pStyle w:val="Ln1"/>
      </w:pPr>
      <w:r>
        <w:t xml:space="preserve">At the bottom of </w:t>
      </w:r>
      <w:r w:rsidR="00605276" w:rsidRPr="00605276">
        <w:rPr>
          <w:b/>
        </w:rPr>
        <w:t>ContentGenerator.js</w:t>
      </w:r>
      <w:r>
        <w:t>, add a two new JavaScript function</w:t>
      </w:r>
      <w:r w:rsidR="00C92722">
        <w:t>s</w:t>
      </w:r>
      <w:r>
        <w:t xml:space="preserve"> named </w:t>
      </w:r>
      <w:proofErr w:type="spellStart"/>
      <w:r w:rsidRPr="00605276">
        <w:rPr>
          <w:b/>
        </w:rPr>
        <w:t>cmd</w:t>
      </w:r>
      <w:r w:rsidR="00605276" w:rsidRPr="00605276">
        <w:rPr>
          <w:b/>
        </w:rPr>
        <w:t>GetContent</w:t>
      </w:r>
      <w:proofErr w:type="spellEnd"/>
      <w:r w:rsidR="00605276">
        <w:t xml:space="preserve"> and </w:t>
      </w:r>
      <w:proofErr w:type="spellStart"/>
      <w:r w:rsidR="00605276" w:rsidRPr="00605276">
        <w:rPr>
          <w:b/>
        </w:rPr>
        <w:t>cmdInsertContent</w:t>
      </w:r>
      <w:proofErr w:type="spellEnd"/>
      <w:r w:rsidR="00605276" w:rsidRPr="00605276">
        <w:t>.</w:t>
      </w:r>
    </w:p>
    <w:p w14:paraId="0D62C964" w14:textId="595795A8" w:rsidR="00B20247" w:rsidRDefault="00605276" w:rsidP="00605276">
      <w:pPr>
        <w:pStyle w:val="Code"/>
      </w:pPr>
      <w:r>
        <w:lastRenderedPageBreak/>
        <w:t>function cmdGetContent()</w:t>
      </w:r>
      <w:r w:rsidR="00B20247">
        <w:t>{</w:t>
      </w:r>
    </w:p>
    <w:p w14:paraId="21D4A778" w14:textId="77777777" w:rsidR="00B20247" w:rsidRDefault="00B20247" w:rsidP="00605276">
      <w:pPr>
        <w:pStyle w:val="Code"/>
      </w:pPr>
      <w:r>
        <w:t>}</w:t>
      </w:r>
    </w:p>
    <w:p w14:paraId="76296B86" w14:textId="77777777" w:rsidR="00B20247" w:rsidRDefault="00B20247" w:rsidP="00605276">
      <w:pPr>
        <w:pStyle w:val="Code"/>
      </w:pPr>
    </w:p>
    <w:p w14:paraId="2E0EF814" w14:textId="23E48197" w:rsidR="00B20247" w:rsidRDefault="00B20247" w:rsidP="00605276">
      <w:pPr>
        <w:pStyle w:val="Code"/>
      </w:pPr>
      <w:r>
        <w:t>function cmdInsertContent</w:t>
      </w:r>
      <w:r w:rsidR="00605276">
        <w:t>()</w:t>
      </w:r>
      <w:r>
        <w:t>{</w:t>
      </w:r>
    </w:p>
    <w:p w14:paraId="0F4FEF9C" w14:textId="77777777" w:rsidR="00B20247" w:rsidRDefault="00B20247" w:rsidP="00605276">
      <w:pPr>
        <w:pStyle w:val="Code"/>
      </w:pPr>
      <w:r>
        <w:t>}</w:t>
      </w:r>
    </w:p>
    <w:p w14:paraId="49A80695" w14:textId="200951F4" w:rsidR="00605276" w:rsidRDefault="00605276" w:rsidP="00B20247">
      <w:pPr>
        <w:pStyle w:val="Ln1"/>
      </w:pPr>
      <w:r>
        <w:t xml:space="preserve">Add initialization code using </w:t>
      </w:r>
      <w:proofErr w:type="spellStart"/>
      <w:r>
        <w:t>jQuery</w:t>
      </w:r>
      <w:proofErr w:type="spellEnd"/>
      <w:r>
        <w:t xml:space="preserve"> to wire these two functions up with the click event of the two command buttons that were created in HTML.</w:t>
      </w:r>
    </w:p>
    <w:p w14:paraId="2AD0F251" w14:textId="77777777" w:rsidR="00C92722" w:rsidRPr="00C92722" w:rsidRDefault="00C92722" w:rsidP="00C92722">
      <w:pPr>
        <w:pStyle w:val="Code"/>
        <w:spacing w:after="0"/>
        <w:ind w:left="357"/>
      </w:pPr>
      <w:proofErr w:type="spellStart"/>
      <w:r w:rsidRPr="00C92722">
        <w:t>Office.initialize</w:t>
      </w:r>
      <w:proofErr w:type="spellEnd"/>
      <w:r w:rsidRPr="00C92722">
        <w:t xml:space="preserve"> = function (reason) {</w:t>
      </w:r>
    </w:p>
    <w:p w14:paraId="2CECDE46" w14:textId="77777777" w:rsidR="00C92722" w:rsidRPr="00C92722" w:rsidRDefault="00C92722" w:rsidP="00C92722">
      <w:pPr>
        <w:pStyle w:val="Code"/>
        <w:spacing w:after="0"/>
        <w:ind w:left="357"/>
      </w:pPr>
      <w:r w:rsidRPr="00C92722">
        <w:t xml:space="preserve">    $(function () {</w:t>
      </w:r>
    </w:p>
    <w:p w14:paraId="1617FCE6" w14:textId="77777777" w:rsidR="00C92722" w:rsidRPr="00C92722" w:rsidRDefault="00C92722" w:rsidP="00C92722">
      <w:pPr>
        <w:pStyle w:val="Code"/>
        <w:spacing w:after="0"/>
        <w:ind w:left="357"/>
      </w:pPr>
      <w:r w:rsidRPr="00C92722">
        <w:t xml:space="preserve">        $("#</w:t>
      </w:r>
      <w:proofErr w:type="spellStart"/>
      <w:r w:rsidRPr="00C92722">
        <w:t>cmdGetContent</w:t>
      </w:r>
      <w:proofErr w:type="spellEnd"/>
      <w:r w:rsidRPr="00C92722">
        <w:t>").click(</w:t>
      </w:r>
      <w:proofErr w:type="spellStart"/>
      <w:r w:rsidRPr="00C92722">
        <w:t>cmdGetContent</w:t>
      </w:r>
      <w:proofErr w:type="spellEnd"/>
      <w:r w:rsidRPr="00C92722">
        <w:t>);</w:t>
      </w:r>
    </w:p>
    <w:p w14:paraId="314DB263" w14:textId="77777777" w:rsidR="00C92722" w:rsidRPr="00C92722" w:rsidRDefault="00C92722" w:rsidP="00C92722">
      <w:pPr>
        <w:pStyle w:val="Code"/>
        <w:spacing w:after="0"/>
        <w:ind w:left="357"/>
      </w:pPr>
      <w:r w:rsidRPr="00C92722">
        <w:t xml:space="preserve">        $("#</w:t>
      </w:r>
      <w:proofErr w:type="spellStart"/>
      <w:r w:rsidRPr="00C92722">
        <w:t>cmdInsertContent</w:t>
      </w:r>
      <w:proofErr w:type="spellEnd"/>
      <w:r w:rsidRPr="00C92722">
        <w:t>").click(</w:t>
      </w:r>
      <w:proofErr w:type="spellStart"/>
      <w:r w:rsidRPr="00C92722">
        <w:t>cmdInsertContent</w:t>
      </w:r>
      <w:proofErr w:type="spellEnd"/>
      <w:r w:rsidRPr="00C92722">
        <w:t>);</w:t>
      </w:r>
    </w:p>
    <w:p w14:paraId="0CC1479A" w14:textId="77777777" w:rsidR="00C92722" w:rsidRPr="00C92722" w:rsidRDefault="00C92722" w:rsidP="00C92722">
      <w:pPr>
        <w:pStyle w:val="Code"/>
        <w:spacing w:after="0"/>
        <w:ind w:left="357"/>
      </w:pPr>
      <w:r w:rsidRPr="00C92722">
        <w:t xml:space="preserve">    });</w:t>
      </w:r>
    </w:p>
    <w:p w14:paraId="6DE484EE" w14:textId="77777777" w:rsidR="00C92722" w:rsidRPr="00C92722" w:rsidRDefault="00C92722" w:rsidP="00C92722">
      <w:pPr>
        <w:pStyle w:val="Code"/>
        <w:spacing w:after="0"/>
        <w:ind w:left="357"/>
      </w:pPr>
    </w:p>
    <w:p w14:paraId="47D78799" w14:textId="72CCA22F" w:rsidR="00605276" w:rsidRDefault="00C92722" w:rsidP="00C92722">
      <w:pPr>
        <w:pStyle w:val="Code"/>
        <w:spacing w:after="0"/>
        <w:ind w:left="357"/>
      </w:pPr>
      <w:r w:rsidRPr="00C92722">
        <w:t>}</w:t>
      </w:r>
    </w:p>
    <w:p w14:paraId="3279D6C5" w14:textId="77777777" w:rsidR="00605276" w:rsidRDefault="00605276" w:rsidP="00605276">
      <w:pPr>
        <w:pStyle w:val="Code"/>
        <w:spacing w:after="0"/>
        <w:ind w:left="357"/>
      </w:pPr>
      <w:r>
        <w:t>function cmdGetContent(){</w:t>
      </w:r>
    </w:p>
    <w:p w14:paraId="07310369" w14:textId="77777777" w:rsidR="00605276" w:rsidRDefault="00605276" w:rsidP="00605276">
      <w:pPr>
        <w:pStyle w:val="Code"/>
        <w:spacing w:after="0"/>
        <w:ind w:left="357"/>
      </w:pPr>
      <w:r>
        <w:t>}</w:t>
      </w:r>
    </w:p>
    <w:p w14:paraId="7E5C7D53" w14:textId="77777777" w:rsidR="00605276" w:rsidRDefault="00605276" w:rsidP="00605276">
      <w:pPr>
        <w:pStyle w:val="Code"/>
        <w:spacing w:after="0"/>
        <w:ind w:left="357"/>
      </w:pPr>
    </w:p>
    <w:p w14:paraId="3D40E378" w14:textId="77777777" w:rsidR="00605276" w:rsidRDefault="00605276" w:rsidP="00605276">
      <w:pPr>
        <w:pStyle w:val="Code"/>
        <w:spacing w:after="0"/>
        <w:ind w:left="357"/>
      </w:pPr>
      <w:r>
        <w:t>function cmdInsertContent() {</w:t>
      </w:r>
    </w:p>
    <w:p w14:paraId="61F0A048" w14:textId="7D63586B" w:rsidR="00605276" w:rsidRDefault="00605276" w:rsidP="00605276">
      <w:pPr>
        <w:pStyle w:val="Code"/>
      </w:pPr>
      <w:r>
        <w:t>}</w:t>
      </w:r>
    </w:p>
    <w:p w14:paraId="08A7ED12" w14:textId="046C0C13" w:rsidR="00B20247" w:rsidRDefault="00B20247" w:rsidP="00B20247">
      <w:pPr>
        <w:pStyle w:val="Ln1"/>
      </w:pPr>
      <w:r>
        <w:t xml:space="preserve">Write the implementation of the </w:t>
      </w:r>
      <w:proofErr w:type="spellStart"/>
      <w:r w:rsidRPr="00EB3F5C">
        <w:rPr>
          <w:b/>
        </w:rPr>
        <w:t>cmdGetContent</w:t>
      </w:r>
      <w:proofErr w:type="spellEnd"/>
      <w:r>
        <w:t xml:space="preserve"> function to acquire a reference to the HTML div element with the id of </w:t>
      </w:r>
      <w:r w:rsidR="00805826">
        <w:rPr>
          <w:b/>
        </w:rPr>
        <w:t>display</w:t>
      </w:r>
      <w:r>
        <w:t xml:space="preserve"> using </w:t>
      </w:r>
      <w:proofErr w:type="spellStart"/>
      <w:r w:rsidR="00EB3F5C">
        <w:t>jQuery</w:t>
      </w:r>
      <w:proofErr w:type="spellEnd"/>
      <w:r w:rsidR="00EB3F5C">
        <w:t xml:space="preserve"> syntax and </w:t>
      </w:r>
      <w:r w:rsidR="00C226B1">
        <w:t xml:space="preserve">then to </w:t>
      </w:r>
      <w:r w:rsidR="00EB3F5C">
        <w:t xml:space="preserve">update its text </w:t>
      </w:r>
      <w:r>
        <w:t xml:space="preserve">to the value of </w:t>
      </w:r>
      <w:r w:rsidRPr="00C226B1">
        <w:rPr>
          <w:b/>
        </w:rPr>
        <w:t>"</w:t>
      </w:r>
      <w:r w:rsidR="00805826" w:rsidRPr="00C226B1">
        <w:rPr>
          <w:b/>
        </w:rPr>
        <w:t>Hello world of Apps for Office</w:t>
      </w:r>
      <w:r w:rsidRPr="00C226B1">
        <w:rPr>
          <w:b/>
        </w:rPr>
        <w:t>!"</w:t>
      </w:r>
      <w:r w:rsidR="00EB3F5C">
        <w:t xml:space="preserve"> </w:t>
      </w:r>
      <w:r w:rsidR="00805826">
        <w:t xml:space="preserve">or something equally as festive </w:t>
      </w:r>
      <w:r w:rsidR="00EB3F5C">
        <w:t xml:space="preserve">using the </w:t>
      </w:r>
      <w:proofErr w:type="spellStart"/>
      <w:r w:rsidR="00EB3F5C">
        <w:t>jQuery</w:t>
      </w:r>
      <w:proofErr w:type="spellEnd"/>
      <w:r w:rsidR="00EB3F5C">
        <w:t xml:space="preserve"> </w:t>
      </w:r>
      <w:r w:rsidR="00EB3F5C" w:rsidRPr="00EB3F5C">
        <w:rPr>
          <w:b/>
        </w:rPr>
        <w:t>text</w:t>
      </w:r>
      <w:r w:rsidR="00EB3F5C">
        <w:t xml:space="preserve"> method</w:t>
      </w:r>
      <w:r>
        <w:t>.</w:t>
      </w:r>
    </w:p>
    <w:p w14:paraId="719F2B04" w14:textId="77777777" w:rsidR="00EB3F5C" w:rsidRDefault="00EB3F5C" w:rsidP="00EB3F5C">
      <w:pPr>
        <w:pStyle w:val="Code"/>
        <w:spacing w:after="0"/>
        <w:ind w:left="357"/>
      </w:pPr>
      <w:r>
        <w:t>function cmdGetContent() {</w:t>
      </w:r>
    </w:p>
    <w:p w14:paraId="024226C0" w14:textId="44031657" w:rsidR="00EB3F5C" w:rsidRDefault="00EB3F5C" w:rsidP="00EB3F5C">
      <w:pPr>
        <w:pStyle w:val="Code"/>
        <w:spacing w:after="0"/>
        <w:ind w:left="357"/>
      </w:pPr>
      <w:r>
        <w:t xml:space="preserve">  $("#</w:t>
      </w:r>
      <w:r w:rsidR="006E2D77">
        <w:t>display</w:t>
      </w:r>
      <w:r>
        <w:t>").text("Hello world of Apps for Office");</w:t>
      </w:r>
    </w:p>
    <w:p w14:paraId="62419203" w14:textId="3ED5559D" w:rsidR="00EB3F5C" w:rsidRDefault="00EB3F5C" w:rsidP="00EB3F5C">
      <w:pPr>
        <w:pStyle w:val="Code"/>
      </w:pPr>
      <w:r>
        <w:t>}</w:t>
      </w:r>
    </w:p>
    <w:p w14:paraId="47EF80F1" w14:textId="1ABBE7A1" w:rsidR="00B20247" w:rsidRDefault="00B20247" w:rsidP="00B20247">
      <w:pPr>
        <w:pStyle w:val="Ln1"/>
      </w:pPr>
      <w:r>
        <w:t xml:space="preserve">You have now added enough functionality where you can test your project. Press the </w:t>
      </w:r>
      <w:r w:rsidRPr="00EB3F5C">
        <w:rPr>
          <w:b/>
        </w:rPr>
        <w:t>{F5}</w:t>
      </w:r>
      <w:r>
        <w:t xml:space="preserve"> key in Visual Studio </w:t>
      </w:r>
      <w:r w:rsidR="00EB3F5C">
        <w:t xml:space="preserve">2012 </w:t>
      </w:r>
      <w:r>
        <w:t xml:space="preserve">to begin debugging the project. When you press the </w:t>
      </w:r>
      <w:r w:rsidRPr="00C226B1">
        <w:rPr>
          <w:b/>
        </w:rPr>
        <w:t>(F5)</w:t>
      </w:r>
      <w:r>
        <w:t xml:space="preserve"> key, Visual Studio should automatically launch Microsoft Word.</w:t>
      </w:r>
      <w:r w:rsidR="00EB3F5C">
        <w:t xml:space="preserve"> You should see the app initialize inside the Word task pane. When you click the </w:t>
      </w:r>
      <w:r w:rsidR="00EB3F5C" w:rsidRPr="00C226B1">
        <w:rPr>
          <w:b/>
        </w:rPr>
        <w:t>Get Content</w:t>
      </w:r>
      <w:r w:rsidR="00EB3F5C">
        <w:t xml:space="preserve"> button, you code should run and update the user interface inside the app with your message.</w:t>
      </w:r>
    </w:p>
    <w:p w14:paraId="141F95A0" w14:textId="6CF2A26B" w:rsidR="00EB3F5C" w:rsidRDefault="00C92722" w:rsidP="00EB3F5C">
      <w:pPr>
        <w:pStyle w:val="ScreenCapture"/>
      </w:pPr>
      <w:r>
        <w:rPr>
          <w:noProof/>
        </w:rPr>
        <w:lastRenderedPageBreak/>
        <w:drawing>
          <wp:inline distT="0" distB="0" distL="0" distR="0" wp14:anchorId="334DD224" wp14:editId="36758505">
            <wp:extent cx="5486400" cy="38411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1039B4.tmp"/>
                    <pic:cNvPicPr/>
                  </pic:nvPicPr>
                  <pic:blipFill>
                    <a:blip r:embed="rId17">
                      <a:extLst>
                        <a:ext uri="{28A0092B-C50C-407E-A947-70E740481C1C}">
                          <a14:useLocalDpi xmlns:a14="http://schemas.microsoft.com/office/drawing/2010/main" val="0"/>
                        </a:ext>
                      </a:extLst>
                    </a:blip>
                    <a:stretch>
                      <a:fillRect/>
                    </a:stretch>
                  </pic:blipFill>
                  <pic:spPr>
                    <a:xfrm>
                      <a:off x="0" y="0"/>
                      <a:ext cx="5486400" cy="3841115"/>
                    </a:xfrm>
                    <a:prstGeom prst="rect">
                      <a:avLst/>
                    </a:prstGeom>
                  </pic:spPr>
                </pic:pic>
              </a:graphicData>
            </a:graphic>
          </wp:inline>
        </w:drawing>
      </w:r>
    </w:p>
    <w:p w14:paraId="288310BA" w14:textId="5E1FFA61" w:rsidR="00B20247" w:rsidRDefault="00B20247" w:rsidP="00B20247">
      <w:pPr>
        <w:pStyle w:val="Ln1"/>
      </w:pPr>
      <w:r>
        <w:t xml:space="preserve">Once you have seen how the </w:t>
      </w:r>
      <w:r w:rsidR="000C1CDA">
        <w:t xml:space="preserve">user interface of a simple app </w:t>
      </w:r>
      <w:r>
        <w:t xml:space="preserve">looks and you have tested the Get Content button, quit Microsoft </w:t>
      </w:r>
      <w:r w:rsidR="000C1CDA">
        <w:t xml:space="preserve">Word </w:t>
      </w:r>
      <w:r>
        <w:t xml:space="preserve">to stop the debugger and return to your project in Visual Studio </w:t>
      </w:r>
      <w:r w:rsidR="000C1CDA">
        <w:t>2012</w:t>
      </w:r>
      <w:r>
        <w:t>.</w:t>
      </w:r>
    </w:p>
    <w:p w14:paraId="2143376A" w14:textId="30AB8F21" w:rsidR="000C1CDA" w:rsidRPr="00E90074" w:rsidRDefault="000C1CDA" w:rsidP="000C1CDA">
      <w:pPr>
        <w:pStyle w:val="Heading1"/>
      </w:pPr>
      <w:bookmarkStart w:id="5" w:name="_Toc236017343"/>
      <w:bookmarkStart w:id="6" w:name="_Toc318823267"/>
      <w:bookmarkEnd w:id="3"/>
      <w:bookmarkEnd w:id="4"/>
      <w:bookmarkEnd w:id="5"/>
      <w:bookmarkEnd w:id="6"/>
      <w:r w:rsidRPr="00E90074">
        <w:t xml:space="preserve">Exercise </w:t>
      </w:r>
      <w:r>
        <w:t>2</w:t>
      </w:r>
      <w:r w:rsidRPr="00E90074">
        <w:t xml:space="preserve">: </w:t>
      </w:r>
      <w:r>
        <w:rPr>
          <w:noProof/>
        </w:rPr>
        <w:t>Writing Content to a Word Document</w:t>
      </w:r>
    </w:p>
    <w:p w14:paraId="2AB1B15B" w14:textId="0EBFA17D" w:rsidR="000C1CDA" w:rsidRDefault="000C1CDA" w:rsidP="000C1CDA">
      <w:pPr>
        <w:rPr>
          <w:b/>
          <w:bCs/>
        </w:rPr>
      </w:pPr>
      <w:r w:rsidRPr="00DF55CA">
        <w:t>In this exercise</w:t>
      </w:r>
      <w:r>
        <w:t>, you will update the app to generate content and add it to the currently active document in Microsoft Word.</w:t>
      </w:r>
    </w:p>
    <w:p w14:paraId="7DEDAD59" w14:textId="4BA247C2" w:rsidR="000C1CDA" w:rsidRDefault="000C1CDA" w:rsidP="000C1CDA">
      <w:pPr>
        <w:pStyle w:val="Heading2"/>
      </w:pPr>
      <w:r>
        <w:t>Task 1 – Developing an App for Office 2012 with Visual Studio</w:t>
      </w:r>
    </w:p>
    <w:p w14:paraId="22201F80" w14:textId="06E11163" w:rsidR="000C1CDA" w:rsidRPr="000C1CDA" w:rsidRDefault="00D46E1B" w:rsidP="000C1CDA">
      <w:r>
        <w:t>In this task, you will using the Office JavaScript API to add content to the current document.</w:t>
      </w:r>
    </w:p>
    <w:p w14:paraId="45654831" w14:textId="6EB20406" w:rsidR="000C1CDA" w:rsidRDefault="00D46E1B" w:rsidP="000C1CDA">
      <w:pPr>
        <w:pStyle w:val="Ln1"/>
        <w:numPr>
          <w:ilvl w:val="0"/>
          <w:numId w:val="32"/>
        </w:numPr>
      </w:pPr>
      <w:r>
        <w:t>Ensure you have Visual Studio 2012 opened and that you have the</w:t>
      </w:r>
      <w:r w:rsidR="000C1CDA">
        <w:t xml:space="preserve"> </w:t>
      </w:r>
      <w:proofErr w:type="spellStart"/>
      <w:r w:rsidR="000C1CDA" w:rsidRPr="000C1CDA">
        <w:rPr>
          <w:b/>
        </w:rPr>
        <w:t>ContentGenerator</w:t>
      </w:r>
      <w:proofErr w:type="spellEnd"/>
      <w:r w:rsidR="000C1CDA">
        <w:t xml:space="preserve"> project</w:t>
      </w:r>
      <w:r>
        <w:t xml:space="preserve"> open which you created in the previous exercise</w:t>
      </w:r>
      <w:r w:rsidR="000C1CDA">
        <w:t>.</w:t>
      </w:r>
    </w:p>
    <w:p w14:paraId="7972466B" w14:textId="1798F1FF" w:rsidR="000C1CDA" w:rsidRDefault="000C1CDA" w:rsidP="000C1CDA">
      <w:pPr>
        <w:pStyle w:val="Ln1"/>
        <w:numPr>
          <w:ilvl w:val="0"/>
          <w:numId w:val="32"/>
        </w:numPr>
      </w:pPr>
      <w:r>
        <w:t xml:space="preserve">Open the main JavaScript course file named </w:t>
      </w:r>
      <w:r w:rsidR="00C226B1" w:rsidRPr="00B20247">
        <w:rPr>
          <w:b/>
        </w:rPr>
        <w:t>ContentGenerator</w:t>
      </w:r>
      <w:r w:rsidRPr="00D46E1B">
        <w:rPr>
          <w:b/>
        </w:rPr>
        <w:t>.js</w:t>
      </w:r>
      <w:r>
        <w:t>.</w:t>
      </w:r>
    </w:p>
    <w:p w14:paraId="30047CB2" w14:textId="750F4454" w:rsidR="000C1CDA" w:rsidRDefault="000C1CDA" w:rsidP="000C1CDA">
      <w:pPr>
        <w:pStyle w:val="Ln1"/>
        <w:numPr>
          <w:ilvl w:val="0"/>
          <w:numId w:val="32"/>
        </w:numPr>
      </w:pPr>
      <w:r>
        <w:t xml:space="preserve">Add a new JavaScript function named </w:t>
      </w:r>
      <w:proofErr w:type="spellStart"/>
      <w:r w:rsidRPr="00D46E1B">
        <w:rPr>
          <w:b/>
        </w:rPr>
        <w:t>getQuote</w:t>
      </w:r>
      <w:proofErr w:type="spellEnd"/>
      <w:r>
        <w:t xml:space="preserve">. You can either use the implementation shown below or you can copy-and-paste the function from </w:t>
      </w:r>
      <w:r>
        <w:lastRenderedPageBreak/>
        <w:t xml:space="preserve">the snippet file named </w:t>
      </w:r>
      <w:r w:rsidR="00D46E1B" w:rsidRPr="00D46E1B">
        <w:rPr>
          <w:b/>
        </w:rPr>
        <w:t>getQuote</w:t>
      </w:r>
      <w:r w:rsidRPr="00D46E1B">
        <w:rPr>
          <w:b/>
        </w:rPr>
        <w:t>.js.txt</w:t>
      </w:r>
      <w:r>
        <w:t xml:space="preserve"> located in the </w:t>
      </w:r>
      <w:proofErr w:type="spellStart"/>
      <w:r w:rsidRPr="00C226B1">
        <w:rPr>
          <w:b/>
        </w:rPr>
        <w:t>StarterFiles</w:t>
      </w:r>
      <w:proofErr w:type="spellEnd"/>
      <w:r>
        <w:t xml:space="preserve"> folder for this lab.</w:t>
      </w:r>
    </w:p>
    <w:p w14:paraId="37307C07" w14:textId="77777777" w:rsidR="000C1CDA" w:rsidRDefault="000C1CDA" w:rsidP="000C1CDA">
      <w:pPr>
        <w:pStyle w:val="Code"/>
      </w:pPr>
      <w:r>
        <w:t>function getQuote() {</w:t>
      </w:r>
    </w:p>
    <w:p w14:paraId="5A12D755" w14:textId="77777777" w:rsidR="000C1CDA" w:rsidRDefault="000C1CDA" w:rsidP="000C1CDA">
      <w:pPr>
        <w:pStyle w:val="Code"/>
      </w:pPr>
    </w:p>
    <w:p w14:paraId="1FDBB9F6" w14:textId="77777777" w:rsidR="000C1CDA" w:rsidRDefault="000C1CDA" w:rsidP="000C1CDA">
      <w:pPr>
        <w:pStyle w:val="Code"/>
      </w:pPr>
      <w:r>
        <w:t xml:space="preserve">  var quotes = [</w:t>
      </w:r>
    </w:p>
    <w:p w14:paraId="4B79E34A" w14:textId="77777777" w:rsidR="000C1CDA" w:rsidRDefault="000C1CDA" w:rsidP="000C1CDA">
      <w:pPr>
        <w:pStyle w:val="Code"/>
      </w:pPr>
      <w:r>
        <w:t xml:space="preserve">      "I’d rather have an bottle in front of me than a frontal lobotomy.",</w:t>
      </w:r>
    </w:p>
    <w:p w14:paraId="1E116E51" w14:textId="77777777" w:rsidR="000C1CDA" w:rsidRDefault="000C1CDA" w:rsidP="000C1CDA">
      <w:pPr>
        <w:pStyle w:val="Code"/>
      </w:pPr>
      <w:r>
        <w:t xml:space="preserve">      "Behind every great man is a woman rolling her eyes.",</w:t>
      </w:r>
    </w:p>
    <w:p w14:paraId="1DC1EA80" w14:textId="77777777" w:rsidR="000C1CDA" w:rsidRDefault="000C1CDA" w:rsidP="000C1CDA">
      <w:pPr>
        <w:pStyle w:val="Code"/>
      </w:pPr>
      <w:r>
        <w:t xml:space="preserve">      "Between two evils, I always pick the one I never tried before."</w:t>
      </w:r>
    </w:p>
    <w:p w14:paraId="334DF882" w14:textId="77777777" w:rsidR="000C1CDA" w:rsidRDefault="000C1CDA" w:rsidP="000C1CDA">
      <w:pPr>
        <w:pStyle w:val="Code"/>
      </w:pPr>
      <w:r>
        <w:t xml:space="preserve">    ];</w:t>
      </w:r>
    </w:p>
    <w:p w14:paraId="51435C0E" w14:textId="77777777" w:rsidR="000C1CDA" w:rsidRDefault="000C1CDA" w:rsidP="000C1CDA">
      <w:pPr>
        <w:pStyle w:val="Code"/>
      </w:pPr>
    </w:p>
    <w:p w14:paraId="202F7435" w14:textId="77777777" w:rsidR="000C1CDA" w:rsidRDefault="000C1CDA" w:rsidP="000C1CDA">
      <w:pPr>
        <w:pStyle w:val="Code"/>
      </w:pPr>
      <w:r>
        <w:t xml:space="preserve">  var index = Math.floor(Math.random() * quotes.length);</w:t>
      </w:r>
    </w:p>
    <w:p w14:paraId="5789D70A" w14:textId="77777777" w:rsidR="000C1CDA" w:rsidRDefault="000C1CDA" w:rsidP="000C1CDA">
      <w:pPr>
        <w:pStyle w:val="Code"/>
      </w:pPr>
      <w:r>
        <w:t xml:space="preserve">  return quotes[index];</w:t>
      </w:r>
    </w:p>
    <w:p w14:paraId="5E0B86E7" w14:textId="77777777" w:rsidR="000C1CDA" w:rsidRDefault="000C1CDA" w:rsidP="000C1CDA">
      <w:pPr>
        <w:pStyle w:val="Code"/>
      </w:pPr>
      <w:r>
        <w:t>}</w:t>
      </w:r>
    </w:p>
    <w:p w14:paraId="5CC115FB" w14:textId="0DF98C63" w:rsidR="000C1CDA" w:rsidRDefault="000C1CDA" w:rsidP="0010524A">
      <w:pPr>
        <w:pStyle w:val="Ln1"/>
        <w:numPr>
          <w:ilvl w:val="0"/>
          <w:numId w:val="32"/>
        </w:numPr>
      </w:pPr>
      <w:r>
        <w:t xml:space="preserve">Update the </w:t>
      </w:r>
      <w:proofErr w:type="spellStart"/>
      <w:r w:rsidRPr="00D46E1B">
        <w:rPr>
          <w:b/>
        </w:rPr>
        <w:t>cmdGetContent</w:t>
      </w:r>
      <w:proofErr w:type="spellEnd"/>
      <w:r>
        <w:t xml:space="preserve"> </w:t>
      </w:r>
      <w:r w:rsidR="00BF701F">
        <w:t>function to</w:t>
      </w:r>
      <w:r>
        <w:t xml:space="preserve"> get its content using a call to </w:t>
      </w:r>
      <w:proofErr w:type="spellStart"/>
      <w:r w:rsidRPr="00D46E1B">
        <w:rPr>
          <w:b/>
        </w:rPr>
        <w:t>getQuote</w:t>
      </w:r>
      <w:proofErr w:type="spellEnd"/>
      <w:r>
        <w:t>.</w:t>
      </w:r>
    </w:p>
    <w:p w14:paraId="76751BEA" w14:textId="77777777" w:rsidR="000C1CDA" w:rsidRDefault="000C1CDA" w:rsidP="000C1CDA">
      <w:pPr>
        <w:pStyle w:val="Code"/>
      </w:pPr>
      <w:r>
        <w:t>function cmdGetContent() {</w:t>
      </w:r>
    </w:p>
    <w:p w14:paraId="05BCE921" w14:textId="2F1F1F05" w:rsidR="000C1CDA" w:rsidRDefault="000C1CDA" w:rsidP="000C1CDA">
      <w:pPr>
        <w:pStyle w:val="Code"/>
      </w:pPr>
      <w:r>
        <w:t xml:space="preserve">  // display quote inside </w:t>
      </w:r>
      <w:r w:rsidR="00BF701F">
        <w:t>Office App</w:t>
      </w:r>
    </w:p>
    <w:p w14:paraId="3B485A0D" w14:textId="2ADCEAC5" w:rsidR="000C1CDA" w:rsidRDefault="000C1CDA" w:rsidP="000C1CDA">
      <w:pPr>
        <w:pStyle w:val="Code"/>
      </w:pPr>
      <w:r>
        <w:t xml:space="preserve">  $("#</w:t>
      </w:r>
      <w:r w:rsidR="00DF33FC">
        <w:t>display</w:t>
      </w:r>
      <w:r>
        <w:t>").</w:t>
      </w:r>
      <w:r w:rsidR="00D46E1B">
        <w:t>text</w:t>
      </w:r>
      <w:r>
        <w:t>(getQuote());</w:t>
      </w:r>
    </w:p>
    <w:p w14:paraId="61B36E00" w14:textId="77777777" w:rsidR="000C1CDA" w:rsidRDefault="000C1CDA" w:rsidP="000C1CDA">
      <w:pPr>
        <w:pStyle w:val="Code"/>
      </w:pPr>
      <w:r>
        <w:t>}</w:t>
      </w:r>
    </w:p>
    <w:p w14:paraId="3B8FE891" w14:textId="4F701118" w:rsidR="000C1CDA" w:rsidRDefault="000C1CDA" w:rsidP="000C1CDA">
      <w:pPr>
        <w:pStyle w:val="Ln1"/>
        <w:numPr>
          <w:ilvl w:val="0"/>
          <w:numId w:val="32"/>
        </w:numPr>
      </w:pPr>
      <w:r>
        <w:t xml:space="preserve">Update the </w:t>
      </w:r>
      <w:proofErr w:type="spellStart"/>
      <w:r w:rsidRPr="00D46E1B">
        <w:rPr>
          <w:b/>
        </w:rPr>
        <w:t>cmdInsertContent</w:t>
      </w:r>
      <w:proofErr w:type="spellEnd"/>
      <w:r>
        <w:t xml:space="preserve"> function to retrieve the current quote shown in the </w:t>
      </w:r>
      <w:r w:rsidR="00D46E1B" w:rsidRPr="00D46E1B">
        <w:rPr>
          <w:b/>
        </w:rPr>
        <w:t>display</w:t>
      </w:r>
      <w:r>
        <w:t xml:space="preserve"> div and write the quote into the select region of the currently active Word document. You can accomplish this using the following code.</w:t>
      </w:r>
    </w:p>
    <w:p w14:paraId="71040405" w14:textId="77777777" w:rsidR="008B2E20" w:rsidRDefault="008B2E20" w:rsidP="008B2E20">
      <w:pPr>
        <w:pStyle w:val="Code"/>
      </w:pPr>
      <w:r>
        <w:t>function cmdInsertContent() {</w:t>
      </w:r>
    </w:p>
    <w:p w14:paraId="421B26E8" w14:textId="77777777" w:rsidR="008B2E20" w:rsidRDefault="008B2E20" w:rsidP="008B2E20">
      <w:pPr>
        <w:pStyle w:val="Code"/>
      </w:pPr>
      <w:r>
        <w:t xml:space="preserve">  var currentQuote = $("#display").text();</w:t>
      </w:r>
    </w:p>
    <w:p w14:paraId="26B06C1F" w14:textId="77777777" w:rsidR="008B2E20" w:rsidRDefault="008B2E20" w:rsidP="008B2E20">
      <w:pPr>
        <w:pStyle w:val="Code"/>
      </w:pPr>
      <w:r>
        <w:t xml:space="preserve">  Office.context.document.setSelectedDataAsync(currentQuote, {}, function () { });</w:t>
      </w:r>
    </w:p>
    <w:p w14:paraId="4D15823F" w14:textId="7DA49034" w:rsidR="000C1CDA" w:rsidRDefault="008B2E20" w:rsidP="000C1CDA">
      <w:pPr>
        <w:pStyle w:val="Code"/>
      </w:pPr>
      <w:r>
        <w:t>}</w:t>
      </w:r>
    </w:p>
    <w:p w14:paraId="4D329715" w14:textId="0A971145" w:rsidR="000C1CDA" w:rsidRDefault="000C1CDA" w:rsidP="000C1CDA">
      <w:pPr>
        <w:pStyle w:val="Ln1"/>
        <w:numPr>
          <w:ilvl w:val="0"/>
          <w:numId w:val="32"/>
        </w:numPr>
      </w:pPr>
      <w:r>
        <w:t xml:space="preserve">Test your work by pressing the </w:t>
      </w:r>
      <w:r w:rsidRPr="008B2E20">
        <w:rPr>
          <w:b/>
        </w:rPr>
        <w:t>{F5}</w:t>
      </w:r>
      <w:r>
        <w:t xml:space="preserve"> in Visual Studio </w:t>
      </w:r>
      <w:r w:rsidR="00C226B1">
        <w:t>2012 to run the debugger and l</w:t>
      </w:r>
      <w:r>
        <w:t xml:space="preserve">aunch Microsoft Word. </w:t>
      </w:r>
      <w:r w:rsidR="008B2E20">
        <w:t xml:space="preserve">Now when you click the </w:t>
      </w:r>
      <w:r w:rsidR="008B2E20" w:rsidRPr="008B2E20">
        <w:rPr>
          <w:b/>
        </w:rPr>
        <w:t>Get Content</w:t>
      </w:r>
      <w:r w:rsidR="008B2E20">
        <w:t xml:space="preserve"> button</w:t>
      </w:r>
      <w:r>
        <w:t xml:space="preserve">, you should see it retrieves a quote and </w:t>
      </w:r>
      <w:r w:rsidR="008B2E20">
        <w:t xml:space="preserve">displays </w:t>
      </w:r>
      <w:r>
        <w:t xml:space="preserve">it </w:t>
      </w:r>
      <w:r w:rsidR="008B2E20">
        <w:t xml:space="preserve">in the app's </w:t>
      </w:r>
      <w:r>
        <w:t xml:space="preserve">display area. If you press the </w:t>
      </w:r>
      <w:r w:rsidRPr="008B2E20">
        <w:rPr>
          <w:b/>
        </w:rPr>
        <w:t xml:space="preserve">Get </w:t>
      </w:r>
      <w:r w:rsidR="008B2E20" w:rsidRPr="008B2E20">
        <w:rPr>
          <w:b/>
        </w:rPr>
        <w:t>Content</w:t>
      </w:r>
      <w:r w:rsidR="008B2E20">
        <w:t xml:space="preserve"> </w:t>
      </w:r>
      <w:r>
        <w:t xml:space="preserve">button several times in a row, it should </w:t>
      </w:r>
      <w:r w:rsidR="008B2E20">
        <w:t xml:space="preserve">randomly select a </w:t>
      </w:r>
      <w:r>
        <w:t>different quote each time</w:t>
      </w:r>
      <w:r w:rsidR="00C226B1">
        <w:t xml:space="preserve"> and display it in the app</w:t>
      </w:r>
      <w:r>
        <w:t>.</w:t>
      </w:r>
    </w:p>
    <w:p w14:paraId="70A56C1F" w14:textId="052C2640" w:rsidR="000C1CDA" w:rsidRDefault="000C1CDA" w:rsidP="009941F7">
      <w:pPr>
        <w:pStyle w:val="Ln1"/>
        <w:numPr>
          <w:ilvl w:val="0"/>
          <w:numId w:val="32"/>
        </w:numPr>
      </w:pPr>
      <w:r>
        <w:t xml:space="preserve"> Now click the </w:t>
      </w:r>
      <w:r w:rsidRPr="008B2E20">
        <w:rPr>
          <w:b/>
        </w:rPr>
        <w:t>Insert Quote</w:t>
      </w:r>
      <w:r>
        <w:t xml:space="preserve"> button. It should retrieve the quote that is currently displaying in the </w:t>
      </w:r>
      <w:r w:rsidR="00DF33FC">
        <w:t xml:space="preserve">app's </w:t>
      </w:r>
      <w:r w:rsidR="00DF33FC" w:rsidRPr="00C226B1">
        <w:rPr>
          <w:b/>
        </w:rPr>
        <w:t>display</w:t>
      </w:r>
      <w:r>
        <w:t xml:space="preserve"> div and insert it into the current Word document at the location of the </w:t>
      </w:r>
      <w:r w:rsidR="00C226B1">
        <w:t>cursor or the current selection</w:t>
      </w:r>
      <w:r w:rsidR="008B2E20">
        <w:t>.</w:t>
      </w:r>
    </w:p>
    <w:p w14:paraId="09C427B7" w14:textId="1DF0B95B" w:rsidR="00C226B1" w:rsidRDefault="00C226B1" w:rsidP="009941F7">
      <w:pPr>
        <w:pStyle w:val="Ln1"/>
        <w:numPr>
          <w:ilvl w:val="0"/>
          <w:numId w:val="32"/>
        </w:numPr>
      </w:pPr>
      <w:r>
        <w:t xml:space="preserve">Press the </w:t>
      </w:r>
      <w:r w:rsidRPr="00C226B1">
        <w:rPr>
          <w:b/>
        </w:rPr>
        <w:t>{F5}</w:t>
      </w:r>
      <w:r>
        <w:t xml:space="preserve"> </w:t>
      </w:r>
      <w:proofErr w:type="gramStart"/>
      <w:r>
        <w:t>the to</w:t>
      </w:r>
      <w:proofErr w:type="gramEnd"/>
      <w:r>
        <w:t xml:space="preserve"> test the app one more time. You should be able to click the </w:t>
      </w:r>
      <w:r w:rsidRPr="00C226B1">
        <w:rPr>
          <w:b/>
        </w:rPr>
        <w:t>Get Content</w:t>
      </w:r>
      <w:r>
        <w:t xml:space="preserve"> button to see different quotes. When you see a quote you like, you should be able to click the </w:t>
      </w:r>
      <w:r w:rsidRPr="00C226B1">
        <w:rPr>
          <w:b/>
        </w:rPr>
        <w:t>Insert Content</w:t>
      </w:r>
      <w:r>
        <w:t xml:space="preserve"> button to write that quote to the location of the current selection or the insertion point in the current Word document. </w:t>
      </w:r>
    </w:p>
    <w:p w14:paraId="771602D4" w14:textId="56DB712C" w:rsidR="008B2E20" w:rsidRDefault="00C92722" w:rsidP="008B2E20">
      <w:pPr>
        <w:pStyle w:val="ScreenCapture"/>
      </w:pPr>
      <w:bookmarkStart w:id="7" w:name="_GoBack"/>
      <w:r>
        <w:rPr>
          <w:noProof/>
        </w:rPr>
        <w:lastRenderedPageBreak/>
        <w:drawing>
          <wp:inline distT="0" distB="0" distL="0" distR="0" wp14:anchorId="3B917934" wp14:editId="66E4A55C">
            <wp:extent cx="5486400" cy="38411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1081AC.tmp"/>
                    <pic:cNvPicPr/>
                  </pic:nvPicPr>
                  <pic:blipFill>
                    <a:blip r:embed="rId18">
                      <a:extLst>
                        <a:ext uri="{28A0092B-C50C-407E-A947-70E740481C1C}">
                          <a14:useLocalDpi xmlns:a14="http://schemas.microsoft.com/office/drawing/2010/main" val="0"/>
                        </a:ext>
                      </a:extLst>
                    </a:blip>
                    <a:stretch>
                      <a:fillRect/>
                    </a:stretch>
                  </pic:blipFill>
                  <pic:spPr>
                    <a:xfrm>
                      <a:off x="0" y="0"/>
                      <a:ext cx="5486400" cy="3841115"/>
                    </a:xfrm>
                    <a:prstGeom prst="rect">
                      <a:avLst/>
                    </a:prstGeom>
                  </pic:spPr>
                </pic:pic>
              </a:graphicData>
            </a:graphic>
          </wp:inline>
        </w:drawing>
      </w:r>
      <w:bookmarkEnd w:id="7"/>
    </w:p>
    <w:p w14:paraId="49C74F1A" w14:textId="7CDC6A37" w:rsidR="000C1CDA" w:rsidRDefault="000C1CDA" w:rsidP="00DF33FC">
      <w:pPr>
        <w:pStyle w:val="Ln1"/>
        <w:numPr>
          <w:ilvl w:val="0"/>
          <w:numId w:val="32"/>
        </w:numPr>
      </w:pPr>
      <w:r>
        <w:t xml:space="preserve">At this point, you have complete all the steps for this </w:t>
      </w:r>
      <w:r w:rsidR="008B2E20">
        <w:t>lab exercise</w:t>
      </w:r>
      <w:r>
        <w:t>.</w:t>
      </w:r>
    </w:p>
    <w:sectPr w:rsidR="000C1CDA" w:rsidSect="00264A28">
      <w:headerReference w:type="even" r:id="rId19"/>
      <w:headerReference w:type="default" r:id="rId20"/>
      <w:footerReference w:type="default" r:id="rId21"/>
      <w:headerReference w:type="first" r:id="rId22"/>
      <w:pgSz w:w="12240" w:h="15840"/>
      <w:pgMar w:top="1440" w:right="1800" w:bottom="1440" w:left="1800" w:header="720" w:footer="720" w:gutter="0"/>
      <w:pgNumType w:start="1"/>
      <w:cols w:space="72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4CE650" w14:textId="77777777" w:rsidR="000E0B50" w:rsidRDefault="000E0B50" w:rsidP="004B0D0C">
      <w:r>
        <w:separator/>
      </w:r>
    </w:p>
  </w:endnote>
  <w:endnote w:type="continuationSeparator" w:id="0">
    <w:p w14:paraId="39F45CF0" w14:textId="77777777" w:rsidR="000E0B50" w:rsidRDefault="000E0B50" w:rsidP="004B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w:altName w:val="Segoe UI"/>
    <w:panose1 w:val="00000000000000000000"/>
    <w:charset w:val="00"/>
    <w:family w:val="swiss"/>
    <w:notTrueType/>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Typewriter">
    <w:altName w:val="Consolas"/>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A9A7" w14:textId="77777777" w:rsidR="008D2133" w:rsidRDefault="008D2133">
    <w:pPr>
      <w:pStyle w:val="Footer"/>
      <w:pBdr>
        <w:bottom w:val="single" w:sz="6" w:space="1" w:color="auto"/>
      </w:pBdr>
      <w:rPr>
        <w:lang w:val="fi-FI"/>
      </w:rPr>
    </w:pPr>
  </w:p>
  <w:p w14:paraId="2852A9A8" w14:textId="77777777" w:rsidR="008D2133" w:rsidRPr="008D2133" w:rsidRDefault="008D2133" w:rsidP="008D2133">
    <w:pPr>
      <w:pStyle w:val="Footer"/>
      <w:jc w:val="right"/>
      <w:rPr>
        <w:lang w:val="fi-F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7B9258" w14:textId="77777777" w:rsidR="000E0B50" w:rsidRDefault="000E0B50" w:rsidP="004B0D0C">
      <w:r>
        <w:separator/>
      </w:r>
    </w:p>
  </w:footnote>
  <w:footnote w:type="continuationSeparator" w:id="0">
    <w:p w14:paraId="2FC3DE00" w14:textId="77777777" w:rsidR="000E0B50" w:rsidRDefault="000E0B50" w:rsidP="004B0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A9A5" w14:textId="77777777" w:rsidR="00706F12" w:rsidRPr="00FE6038" w:rsidRDefault="00885A62" w:rsidP="004B0D0C">
    <w:pPr>
      <w:pStyle w:val="Header"/>
    </w:pPr>
    <w:r>
      <w:drawing>
        <wp:inline distT="0" distB="0" distL="0" distR="0" wp14:anchorId="2852A9AB" wp14:editId="2852A9AC">
          <wp:extent cx="893135" cy="4236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nite15.png"/>
                  <pic:cNvPicPr/>
                </pic:nvPicPr>
                <pic:blipFill>
                  <a:blip r:embed="rId1">
                    <a:extLst>
                      <a:ext uri="{28A0092B-C50C-407E-A947-70E740481C1C}">
                        <a14:useLocalDpi xmlns:a14="http://schemas.microsoft.com/office/drawing/2010/main" val="0"/>
                      </a:ext>
                    </a:extLst>
                  </a:blip>
                  <a:stretch>
                    <a:fillRect/>
                  </a:stretch>
                </pic:blipFill>
                <pic:spPr>
                  <a:xfrm>
                    <a:off x="0" y="0"/>
                    <a:ext cx="897206" cy="425597"/>
                  </a:xfrm>
                  <a:prstGeom prst="rect">
                    <a:avLst/>
                  </a:prstGeom>
                </pic:spPr>
              </pic:pic>
            </a:graphicData>
          </a:graphic>
        </wp:inline>
      </w:drawing>
    </w:r>
    <w:r>
      <w:tab/>
    </w:r>
    <w:r w:rsidR="000E0B50">
      <w:fldChar w:fldCharType="begin"/>
    </w:r>
    <w:r w:rsidR="000E0B50">
      <w:instrText xml:space="preserve"> TITLE   \* MERGEFORMAT </w:instrText>
    </w:r>
    <w:r w:rsidR="000E0B50">
      <w:fldChar w:fldCharType="separate"/>
    </w:r>
    <w:r>
      <w:t xml:space="preserve">Title </w:t>
    </w:r>
    <w:r w:rsidR="000E0B50">
      <w:fldChar w:fldCharType="end"/>
    </w:r>
    <w:r>
      <w:tab/>
    </w:r>
    <w:r>
      <w:fldChar w:fldCharType="begin"/>
    </w:r>
    <w:r>
      <w:instrText xml:space="preserve">PAGE  </w:instrText>
    </w:r>
    <w:r>
      <w:fldChar w:fldCharType="separate"/>
    </w:r>
    <w:r>
      <w:t>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A9A6" w14:textId="20411D03" w:rsidR="00706F12" w:rsidRDefault="00264A28" w:rsidP="004B0D0C">
    <w:pPr>
      <w:pStyle w:val="Header"/>
    </w:pPr>
    <w:r w:rsidRPr="00143B9D">
      <w:drawing>
        <wp:inline distT="0" distB="0" distL="0" distR="0" wp14:anchorId="2852A9AD" wp14:editId="2852A9AE">
          <wp:extent cx="1113750" cy="396000"/>
          <wp:effectExtent l="0" t="0" r="0" b="4445"/>
          <wp:docPr id="26"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3750" cy="396000"/>
                  </a:xfrm>
                  <a:prstGeom prst="rect">
                    <a:avLst/>
                  </a:prstGeom>
                  <a:noFill/>
                  <a:extLst/>
                </pic:spPr>
              </pic:pic>
            </a:graphicData>
          </a:graphic>
        </wp:inline>
      </w:drawing>
    </w:r>
    <w:r w:rsidR="00885A62">
      <w:tab/>
    </w:r>
    <w:r w:rsidR="000E0B50">
      <w:fldChar w:fldCharType="begin"/>
    </w:r>
    <w:r w:rsidR="000E0B50">
      <w:instrText xml:space="preserve"> TITLE   \* MERGEFORMAT </w:instrText>
    </w:r>
    <w:r w:rsidR="000E0B50">
      <w:fldChar w:fldCharType="separate"/>
    </w:r>
    <w:r w:rsidR="00312B73">
      <w:t>Introduction to Apps for Office 2013</w:t>
    </w:r>
    <w:r w:rsidR="000E0B50">
      <w:fldChar w:fldCharType="end"/>
    </w:r>
    <w:r w:rsidR="00885A62">
      <w:tab/>
    </w:r>
    <w:r w:rsidR="00885A62">
      <w:fldChar w:fldCharType="begin"/>
    </w:r>
    <w:r w:rsidR="00885A62">
      <w:instrText xml:space="preserve">PAGE  </w:instrText>
    </w:r>
    <w:r w:rsidR="00885A62">
      <w:fldChar w:fldCharType="separate"/>
    </w:r>
    <w:r w:rsidR="00C92722">
      <w:t>16</w:t>
    </w:r>
    <w:r w:rsidR="00885A62">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2A9A9" w14:textId="77777777" w:rsidR="00706F12" w:rsidRDefault="00264A28" w:rsidP="004B0D0C">
    <w:pPr>
      <w:pStyle w:val="Header"/>
    </w:pPr>
    <w:r w:rsidRPr="00143B9D">
      <w:drawing>
        <wp:inline distT="0" distB="0" distL="0" distR="0" wp14:anchorId="2852A9AF" wp14:editId="2852A9B0">
          <wp:extent cx="1714500" cy="609600"/>
          <wp:effectExtent l="0" t="0" r="0" b="0"/>
          <wp:docPr id="27"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6096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852A9AA" w14:textId="77777777" w:rsidR="00706F12" w:rsidRDefault="00706F12" w:rsidP="004B0D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82473"/>
    <w:multiLevelType w:val="multilevel"/>
    <w:tmpl w:val="B92C4562"/>
    <w:lvl w:ilvl="0">
      <w:start w:val="1"/>
      <w:numFmt w:val="decimal"/>
      <w:pStyle w:val="Ln1"/>
      <w:lvlText w:val="%1."/>
      <w:lvlJc w:val="left"/>
      <w:pPr>
        <w:tabs>
          <w:tab w:val="num" w:pos="1080"/>
        </w:tabs>
        <w:ind w:left="1080" w:hanging="360"/>
      </w:pPr>
      <w:rPr>
        <w:rFonts w:cs="Times New Roman"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
    <w:nsid w:val="10DD33FD"/>
    <w:multiLevelType w:val="hybridMultilevel"/>
    <w:tmpl w:val="DBFE404E"/>
    <w:lvl w:ilvl="0" w:tplc="3A30B0D8">
      <w:start w:val="1"/>
      <w:numFmt w:val="bullet"/>
      <w:pStyle w:val="CommandLine"/>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E364369"/>
    <w:multiLevelType w:val="multilevel"/>
    <w:tmpl w:val="68AC21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Warning"/>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A0E6FA5"/>
    <w:multiLevelType w:val="hybridMultilevel"/>
    <w:tmpl w:val="11183350"/>
    <w:lvl w:ilvl="0" w:tplc="0414AF88">
      <w:start w:val="1"/>
      <w:numFmt w:val="bullet"/>
      <w:pStyle w:val="Lb2Intro"/>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42417244"/>
    <w:multiLevelType w:val="hybridMultilevel"/>
    <w:tmpl w:val="DFE88966"/>
    <w:lvl w:ilvl="0" w:tplc="6DF846A8">
      <w:start w:val="1"/>
      <w:numFmt w:val="bullet"/>
      <w:pStyle w:val="TaskSetupInstructions"/>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8">
    <w:nsid w:val="5EEB2780"/>
    <w:multiLevelType w:val="hybridMultilevel"/>
    <w:tmpl w:val="09B6EC1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60142B20"/>
    <w:multiLevelType w:val="hybridMultilevel"/>
    <w:tmpl w:val="DB365C9E"/>
    <w:lvl w:ilvl="0" w:tplc="B6BCD85E">
      <w:start w:val="1"/>
      <w:numFmt w:val="bullet"/>
      <w:pStyle w:val="Lb1Intro"/>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6EED56B1"/>
    <w:multiLevelType w:val="multilevel"/>
    <w:tmpl w:val="F54619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pStyle w:val="ScreenCaptureCaption"/>
      <w:lvlText w:val=""/>
      <w:lvlJc w:val="left"/>
      <w:pPr>
        <w:ind w:left="1080" w:hanging="360"/>
      </w:pPr>
      <w:rPr>
        <w:rFonts w:ascii="Wingdings" w:hAnsi="Wingdings" w:hint="default"/>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2">
    <w:nsid w:val="71BB682E"/>
    <w:multiLevelType w:val="hybridMultilevel"/>
    <w:tmpl w:val="0ABC27EE"/>
    <w:lvl w:ilvl="0" w:tplc="7090DE7C">
      <w:start w:val="1"/>
      <w:numFmt w:val="bullet"/>
      <w:pStyle w:val="LbKeyPoin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A8626E4"/>
    <w:multiLevelType w:val="multilevel"/>
    <w:tmpl w:val="ADFE82EC"/>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b w:val="0"/>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4">
    <w:nsid w:val="7EB07787"/>
    <w:multiLevelType w:val="multilevel"/>
    <w:tmpl w:val="68421C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AdditionalInformation"/>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6">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14"/>
  </w:num>
  <w:num w:numId="3">
    <w:abstractNumId w:val="2"/>
  </w:num>
  <w:num w:numId="4">
    <w:abstractNumId w:val="5"/>
  </w:num>
  <w:num w:numId="5">
    <w:abstractNumId w:val="4"/>
  </w:num>
  <w:num w:numId="6">
    <w:abstractNumId w:val="9"/>
  </w:num>
  <w:num w:numId="7">
    <w:abstractNumId w:val="12"/>
  </w:num>
  <w:num w:numId="8">
    <w:abstractNumId w:val="10"/>
  </w:num>
  <w:num w:numId="9">
    <w:abstractNumId w:val="1"/>
  </w:num>
  <w:num w:numId="10">
    <w:abstractNumId w:val="0"/>
  </w:num>
  <w:num w:numId="11">
    <w:abstractNumId w:val="16"/>
  </w:num>
  <w:num w:numId="12">
    <w:abstractNumId w:val="3"/>
  </w:num>
  <w:num w:numId="13">
    <w:abstractNumId w:val="13"/>
  </w:num>
  <w:num w:numId="14">
    <w:abstractNumId w:val="11"/>
  </w:num>
  <w:num w:numId="15">
    <w:abstractNumId w:val="15"/>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AD" w15:userId="S-1-5-21-753366987-2092544273-4045818369-5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7D3"/>
    <w:rsid w:val="000204FB"/>
    <w:rsid w:val="0002675A"/>
    <w:rsid w:val="00034002"/>
    <w:rsid w:val="00051347"/>
    <w:rsid w:val="00054E1A"/>
    <w:rsid w:val="00061EE2"/>
    <w:rsid w:val="00065491"/>
    <w:rsid w:val="000721EB"/>
    <w:rsid w:val="000A2090"/>
    <w:rsid w:val="000A71E3"/>
    <w:rsid w:val="000C1CDA"/>
    <w:rsid w:val="000C5216"/>
    <w:rsid w:val="000E0B50"/>
    <w:rsid w:val="00102E1C"/>
    <w:rsid w:val="00104456"/>
    <w:rsid w:val="00137320"/>
    <w:rsid w:val="00153ADA"/>
    <w:rsid w:val="001646F3"/>
    <w:rsid w:val="001713A6"/>
    <w:rsid w:val="001A4AC0"/>
    <w:rsid w:val="001E669D"/>
    <w:rsid w:val="001F2953"/>
    <w:rsid w:val="001F5ECC"/>
    <w:rsid w:val="001F6BC9"/>
    <w:rsid w:val="002005C1"/>
    <w:rsid w:val="00213D83"/>
    <w:rsid w:val="0021776D"/>
    <w:rsid w:val="00262DCB"/>
    <w:rsid w:val="00264A28"/>
    <w:rsid w:val="00273C76"/>
    <w:rsid w:val="002A35F9"/>
    <w:rsid w:val="002B56BE"/>
    <w:rsid w:val="002C53F4"/>
    <w:rsid w:val="002D2C7C"/>
    <w:rsid w:val="002E6CD0"/>
    <w:rsid w:val="002F395A"/>
    <w:rsid w:val="0030706E"/>
    <w:rsid w:val="00312B73"/>
    <w:rsid w:val="00320CD6"/>
    <w:rsid w:val="00334E1C"/>
    <w:rsid w:val="00336907"/>
    <w:rsid w:val="00344061"/>
    <w:rsid w:val="0039401B"/>
    <w:rsid w:val="00410A92"/>
    <w:rsid w:val="0043164D"/>
    <w:rsid w:val="00435440"/>
    <w:rsid w:val="0044335B"/>
    <w:rsid w:val="00446B9F"/>
    <w:rsid w:val="00453A76"/>
    <w:rsid w:val="00474408"/>
    <w:rsid w:val="00486643"/>
    <w:rsid w:val="004A2585"/>
    <w:rsid w:val="004B01AC"/>
    <w:rsid w:val="004B0D0C"/>
    <w:rsid w:val="004D02E0"/>
    <w:rsid w:val="004E71AA"/>
    <w:rsid w:val="004F0EBA"/>
    <w:rsid w:val="004F174C"/>
    <w:rsid w:val="00517DCC"/>
    <w:rsid w:val="00547ECD"/>
    <w:rsid w:val="005935A3"/>
    <w:rsid w:val="00597D5D"/>
    <w:rsid w:val="005B0090"/>
    <w:rsid w:val="00604209"/>
    <w:rsid w:val="00605276"/>
    <w:rsid w:val="00614DE5"/>
    <w:rsid w:val="006377F2"/>
    <w:rsid w:val="00646741"/>
    <w:rsid w:val="00684DFB"/>
    <w:rsid w:val="006877E9"/>
    <w:rsid w:val="00693D67"/>
    <w:rsid w:val="006D346A"/>
    <w:rsid w:val="006E2D77"/>
    <w:rsid w:val="00706F12"/>
    <w:rsid w:val="00757574"/>
    <w:rsid w:val="00757B8B"/>
    <w:rsid w:val="007646B2"/>
    <w:rsid w:val="00764D9B"/>
    <w:rsid w:val="00771993"/>
    <w:rsid w:val="007847F8"/>
    <w:rsid w:val="007B10A3"/>
    <w:rsid w:val="007B26A1"/>
    <w:rsid w:val="007F7B53"/>
    <w:rsid w:val="00805826"/>
    <w:rsid w:val="008231B4"/>
    <w:rsid w:val="00823E22"/>
    <w:rsid w:val="008313DE"/>
    <w:rsid w:val="0085104E"/>
    <w:rsid w:val="008772DE"/>
    <w:rsid w:val="00885A62"/>
    <w:rsid w:val="008B2E20"/>
    <w:rsid w:val="008C7773"/>
    <w:rsid w:val="008D2133"/>
    <w:rsid w:val="008F17F9"/>
    <w:rsid w:val="00906249"/>
    <w:rsid w:val="00911108"/>
    <w:rsid w:val="00921C4A"/>
    <w:rsid w:val="0096259B"/>
    <w:rsid w:val="00962FC9"/>
    <w:rsid w:val="00981C43"/>
    <w:rsid w:val="00987003"/>
    <w:rsid w:val="00993020"/>
    <w:rsid w:val="009D6ED2"/>
    <w:rsid w:val="00A04AE5"/>
    <w:rsid w:val="00A4048E"/>
    <w:rsid w:val="00A646C2"/>
    <w:rsid w:val="00AD4DE3"/>
    <w:rsid w:val="00AF18DC"/>
    <w:rsid w:val="00B03FFC"/>
    <w:rsid w:val="00B20247"/>
    <w:rsid w:val="00B4583E"/>
    <w:rsid w:val="00B56AE2"/>
    <w:rsid w:val="00B74EA0"/>
    <w:rsid w:val="00B77B0F"/>
    <w:rsid w:val="00BD792B"/>
    <w:rsid w:val="00BF701F"/>
    <w:rsid w:val="00C226B1"/>
    <w:rsid w:val="00C516F2"/>
    <w:rsid w:val="00C54CB9"/>
    <w:rsid w:val="00C77E43"/>
    <w:rsid w:val="00C92722"/>
    <w:rsid w:val="00C93E47"/>
    <w:rsid w:val="00C96225"/>
    <w:rsid w:val="00CA3207"/>
    <w:rsid w:val="00D14F5C"/>
    <w:rsid w:val="00D25416"/>
    <w:rsid w:val="00D46E1B"/>
    <w:rsid w:val="00D50EE9"/>
    <w:rsid w:val="00D5380A"/>
    <w:rsid w:val="00D54644"/>
    <w:rsid w:val="00D57D64"/>
    <w:rsid w:val="00D63197"/>
    <w:rsid w:val="00D927BF"/>
    <w:rsid w:val="00D9663D"/>
    <w:rsid w:val="00DA0190"/>
    <w:rsid w:val="00DA4E7B"/>
    <w:rsid w:val="00DC0BFA"/>
    <w:rsid w:val="00DF33FC"/>
    <w:rsid w:val="00DF7254"/>
    <w:rsid w:val="00E077D3"/>
    <w:rsid w:val="00E22CA7"/>
    <w:rsid w:val="00E25456"/>
    <w:rsid w:val="00E46E1C"/>
    <w:rsid w:val="00E5345E"/>
    <w:rsid w:val="00E67FF3"/>
    <w:rsid w:val="00E712C2"/>
    <w:rsid w:val="00E81E79"/>
    <w:rsid w:val="00E90ABA"/>
    <w:rsid w:val="00E96E8E"/>
    <w:rsid w:val="00EB3F5C"/>
    <w:rsid w:val="00EC7C93"/>
    <w:rsid w:val="00EE5E96"/>
    <w:rsid w:val="00EE6828"/>
    <w:rsid w:val="00F66FE1"/>
    <w:rsid w:val="00F76979"/>
    <w:rsid w:val="00F87046"/>
    <w:rsid w:val="00FA3BBF"/>
    <w:rsid w:val="00FD5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2A8E6"/>
  <w15:docId w15:val="{3DFB396E-2D29-4C5C-B1BD-01F04F83F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247"/>
    <w:rPr>
      <w:rFonts w:ascii="Segoe" w:hAnsi="Segoe"/>
    </w:rPr>
  </w:style>
  <w:style w:type="paragraph" w:styleId="Heading1">
    <w:name w:val="heading 1"/>
    <w:basedOn w:val="Normal"/>
    <w:next w:val="Normal"/>
    <w:link w:val="Heading1Char"/>
    <w:uiPriority w:val="9"/>
    <w:qFormat/>
    <w:rsid w:val="004E71AA"/>
    <w:pPr>
      <w:keepNext/>
      <w:keepLines/>
      <w:spacing w:before="480" w:after="0"/>
      <w:outlineLvl w:val="0"/>
    </w:pPr>
    <w:rPr>
      <w:rFonts w:asciiTheme="majorHAnsi" w:eastAsiaTheme="majorEastAsia" w:hAnsiTheme="majorHAnsi" w:cstheme="majorBidi"/>
      <w:b/>
      <w:bCs/>
      <w:color w:val="0072C6"/>
      <w:sz w:val="32"/>
      <w:szCs w:val="28"/>
    </w:rPr>
  </w:style>
  <w:style w:type="paragraph" w:styleId="Heading2">
    <w:name w:val="heading 2"/>
    <w:basedOn w:val="Normal"/>
    <w:next w:val="Normal"/>
    <w:link w:val="Heading2Char"/>
    <w:uiPriority w:val="9"/>
    <w:unhideWhenUsed/>
    <w:qFormat/>
    <w:rsid w:val="00E077D3"/>
    <w:pPr>
      <w:keepNext/>
      <w:keepLines/>
      <w:spacing w:before="120" w:after="0" w:line="240" w:lineRule="auto"/>
      <w:outlineLvl w:val="1"/>
    </w:pPr>
    <w:rPr>
      <w:rFonts w:asciiTheme="majorHAnsi" w:eastAsiaTheme="majorEastAsia" w:hAnsiTheme="majorHAnsi" w:cstheme="majorBidi"/>
      <w:b/>
      <w:bCs/>
      <w:color w:val="343434" w:themeColor="text2"/>
      <w:sz w:val="28"/>
      <w:szCs w:val="26"/>
    </w:rPr>
  </w:style>
  <w:style w:type="paragraph" w:styleId="Heading3">
    <w:name w:val="heading 3"/>
    <w:basedOn w:val="Normal"/>
    <w:next w:val="Normal"/>
    <w:link w:val="Heading3Char"/>
    <w:uiPriority w:val="9"/>
    <w:unhideWhenUsed/>
    <w:qFormat/>
    <w:rsid w:val="00E077D3"/>
    <w:pPr>
      <w:keepNext/>
      <w:keepLines/>
      <w:spacing w:before="20" w:after="0" w:line="240" w:lineRule="auto"/>
      <w:outlineLvl w:val="2"/>
    </w:pPr>
    <w:rPr>
      <w:rFonts w:eastAsiaTheme="majorEastAsia" w:cstheme="majorBidi"/>
      <w:b/>
      <w:bCs/>
      <w:color w:val="343434" w:themeColor="text2"/>
      <w:sz w:val="24"/>
    </w:rPr>
  </w:style>
  <w:style w:type="paragraph" w:styleId="Heading4">
    <w:name w:val="heading 4"/>
    <w:basedOn w:val="Normal"/>
    <w:next w:val="Normal"/>
    <w:link w:val="Heading4Char"/>
    <w:uiPriority w:val="9"/>
    <w:semiHidden/>
    <w:unhideWhenUsed/>
    <w:qFormat/>
    <w:rsid w:val="00E077D3"/>
    <w:pPr>
      <w:keepNext/>
      <w:keepLines/>
      <w:spacing w:before="200" w:after="0"/>
      <w:outlineLvl w:val="3"/>
    </w:pPr>
    <w:rPr>
      <w:rFonts w:asciiTheme="majorHAnsi" w:eastAsiaTheme="majorEastAsia" w:hAnsiTheme="majorHAnsi" w:cstheme="majorBidi"/>
      <w:b/>
      <w:bCs/>
      <w:i/>
      <w:iCs/>
      <w:color w:val="0072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1AA"/>
    <w:rPr>
      <w:rFonts w:asciiTheme="majorHAnsi" w:eastAsiaTheme="majorEastAsia" w:hAnsiTheme="majorHAnsi" w:cstheme="majorBidi"/>
      <w:b/>
      <w:bCs/>
      <w:color w:val="0072C6"/>
      <w:sz w:val="32"/>
      <w:szCs w:val="28"/>
    </w:rPr>
  </w:style>
  <w:style w:type="character" w:customStyle="1" w:styleId="Heading2Char">
    <w:name w:val="Heading 2 Char"/>
    <w:basedOn w:val="DefaultParagraphFont"/>
    <w:link w:val="Heading2"/>
    <w:uiPriority w:val="9"/>
    <w:rsid w:val="00E077D3"/>
    <w:rPr>
      <w:rFonts w:asciiTheme="majorHAnsi" w:eastAsiaTheme="majorEastAsia" w:hAnsiTheme="majorHAnsi" w:cstheme="majorBidi"/>
      <w:b/>
      <w:bCs/>
      <w:color w:val="343434" w:themeColor="text2"/>
      <w:sz w:val="28"/>
      <w:szCs w:val="26"/>
    </w:rPr>
  </w:style>
  <w:style w:type="character" w:customStyle="1" w:styleId="Heading3Char">
    <w:name w:val="Heading 3 Char"/>
    <w:basedOn w:val="DefaultParagraphFont"/>
    <w:link w:val="Heading3"/>
    <w:uiPriority w:val="9"/>
    <w:rsid w:val="00E077D3"/>
    <w:rPr>
      <w:rFonts w:eastAsiaTheme="majorEastAsia" w:cstheme="majorBidi"/>
      <w:b/>
      <w:bCs/>
      <w:color w:val="343434" w:themeColor="text2"/>
      <w:sz w:val="24"/>
    </w:rPr>
  </w:style>
  <w:style w:type="paragraph" w:customStyle="1" w:styleId="Legalese">
    <w:name w:val="Legalese"/>
    <w:basedOn w:val="Normal"/>
    <w:link w:val="LegaleseChar"/>
    <w:uiPriority w:val="99"/>
    <w:rsid w:val="00E077D3"/>
    <w:pPr>
      <w:spacing w:line="200" w:lineRule="exact"/>
    </w:pPr>
    <w:rPr>
      <w:rFonts w:ascii="Arial" w:hAnsi="Arial"/>
      <w:sz w:val="16"/>
      <w:szCs w:val="16"/>
    </w:rPr>
  </w:style>
  <w:style w:type="character" w:customStyle="1" w:styleId="LegaleseChar">
    <w:name w:val="Legalese Char"/>
    <w:basedOn w:val="DefaultParagraphFont"/>
    <w:link w:val="Legalese"/>
    <w:uiPriority w:val="99"/>
    <w:locked/>
    <w:rsid w:val="00E077D3"/>
    <w:rPr>
      <w:rFonts w:ascii="Arial" w:hAnsi="Arial"/>
      <w:sz w:val="16"/>
      <w:szCs w:val="16"/>
    </w:rPr>
  </w:style>
  <w:style w:type="paragraph" w:styleId="Header">
    <w:name w:val="header"/>
    <w:basedOn w:val="Normal"/>
    <w:link w:val="HeaderChar"/>
    <w:uiPriority w:val="99"/>
    <w:rsid w:val="00E077D3"/>
    <w:pPr>
      <w:pBdr>
        <w:bottom w:val="single" w:sz="4" w:space="1" w:color="auto"/>
      </w:pBdr>
      <w:tabs>
        <w:tab w:val="right" w:pos="7920"/>
        <w:tab w:val="right" w:pos="8640"/>
      </w:tabs>
    </w:pPr>
    <w:rPr>
      <w:rFonts w:ascii="Arial" w:hAnsi="Arial"/>
      <w:b/>
      <w:noProof/>
      <w:sz w:val="16"/>
    </w:rPr>
  </w:style>
  <w:style w:type="character" w:customStyle="1" w:styleId="HeaderChar">
    <w:name w:val="Header Char"/>
    <w:basedOn w:val="DefaultParagraphFont"/>
    <w:link w:val="Header"/>
    <w:uiPriority w:val="99"/>
    <w:rsid w:val="00E077D3"/>
    <w:rPr>
      <w:rFonts w:ascii="Arial" w:hAnsi="Arial"/>
      <w:b/>
      <w:noProof/>
      <w:sz w:val="16"/>
    </w:rPr>
  </w:style>
  <w:style w:type="paragraph" w:styleId="Footer">
    <w:name w:val="footer"/>
    <w:basedOn w:val="Normal"/>
    <w:link w:val="FooterChar"/>
    <w:uiPriority w:val="99"/>
    <w:rsid w:val="00E077D3"/>
    <w:pPr>
      <w:tabs>
        <w:tab w:val="center" w:pos="4320"/>
        <w:tab w:val="right" w:pos="8640"/>
      </w:tabs>
    </w:pPr>
  </w:style>
  <w:style w:type="character" w:customStyle="1" w:styleId="FooterChar">
    <w:name w:val="Footer Char"/>
    <w:basedOn w:val="DefaultParagraphFont"/>
    <w:link w:val="Footer"/>
    <w:uiPriority w:val="99"/>
    <w:rsid w:val="00E077D3"/>
  </w:style>
  <w:style w:type="paragraph" w:customStyle="1" w:styleId="AdditionalInformation">
    <w:name w:val="Additional Information"/>
    <w:basedOn w:val="Normal"/>
    <w:next w:val="Ln1"/>
    <w:link w:val="AdditionalInformationChar"/>
    <w:uiPriority w:val="99"/>
    <w:qFormat/>
    <w:rsid w:val="00E077D3"/>
    <w:pPr>
      <w:numPr>
        <w:ilvl w:val="4"/>
        <w:numId w:val="2"/>
      </w:numPr>
    </w:pPr>
    <w:rPr>
      <w:i/>
      <w:color w:val="5E5E5E" w:themeColor="text1"/>
      <w:sz w:val="20"/>
    </w:rPr>
  </w:style>
  <w:style w:type="paragraph" w:customStyle="1" w:styleId="TableBody">
    <w:name w:val="Table Body"/>
    <w:basedOn w:val="Normal"/>
    <w:uiPriority w:val="99"/>
    <w:rsid w:val="00E077D3"/>
    <w:pPr>
      <w:spacing w:before="40" w:after="60" w:line="220" w:lineRule="exact"/>
      <w:ind w:left="72"/>
    </w:pPr>
    <w:rPr>
      <w:rFonts w:ascii="Arial" w:hAnsi="Arial"/>
      <w:sz w:val="18"/>
      <w:szCs w:val="18"/>
    </w:rPr>
  </w:style>
  <w:style w:type="paragraph" w:customStyle="1" w:styleId="TableHead">
    <w:name w:val="Table Head"/>
    <w:basedOn w:val="Normal"/>
    <w:uiPriority w:val="99"/>
    <w:rsid w:val="00E077D3"/>
    <w:pPr>
      <w:suppressAutoHyphens/>
      <w:spacing w:before="40" w:after="40" w:line="220" w:lineRule="exact"/>
      <w:ind w:left="72"/>
    </w:pPr>
    <w:rPr>
      <w:rFonts w:ascii="Arial" w:hAnsi="Arial"/>
      <w:b/>
      <w:sz w:val="18"/>
      <w:szCs w:val="18"/>
    </w:rPr>
  </w:style>
  <w:style w:type="paragraph" w:customStyle="1" w:styleId="Ln1">
    <w:name w:val="Ln1"/>
    <w:basedOn w:val="Normal"/>
    <w:uiPriority w:val="99"/>
    <w:qFormat/>
    <w:rsid w:val="00E077D3"/>
    <w:pPr>
      <w:numPr>
        <w:numId w:val="10"/>
      </w:numPr>
    </w:pPr>
  </w:style>
  <w:style w:type="paragraph" w:customStyle="1" w:styleId="TableImage">
    <w:name w:val="Table Image"/>
    <w:basedOn w:val="TableBody"/>
    <w:uiPriority w:val="99"/>
    <w:rsid w:val="00E077D3"/>
    <w:pPr>
      <w:spacing w:line="240" w:lineRule="auto"/>
      <w:ind w:left="67"/>
    </w:pPr>
  </w:style>
  <w:style w:type="paragraph" w:customStyle="1" w:styleId="Procedureheading">
    <w:name w:val="Procedure heading"/>
    <w:basedOn w:val="Heading4"/>
    <w:next w:val="ProcedureLeadin"/>
    <w:uiPriority w:val="99"/>
    <w:qFormat/>
    <w:rsid w:val="00E077D3"/>
    <w:pPr>
      <w:numPr>
        <w:numId w:val="1"/>
      </w:numPr>
      <w:tabs>
        <w:tab w:val="num" w:pos="360"/>
      </w:tabs>
      <w:spacing w:after="120"/>
      <w:ind w:left="0" w:firstLine="0"/>
    </w:pPr>
    <w:rPr>
      <w:color w:val="757575" w:themeColor="text1" w:themeTint="D9"/>
    </w:rPr>
  </w:style>
  <w:style w:type="paragraph" w:customStyle="1" w:styleId="Pb">
    <w:name w:val="Pb"/>
    <w:next w:val="Normal"/>
    <w:uiPriority w:val="99"/>
    <w:rsid w:val="00E077D3"/>
    <w:pPr>
      <w:keepNext/>
      <w:pageBreakBefore/>
      <w:framePr w:hSpace="180" w:wrap="around" w:vAnchor="text" w:hAnchor="page" w:y="1"/>
      <w:spacing w:line="80" w:lineRule="exact"/>
      <w:ind w:left="-280"/>
    </w:pPr>
    <w:rPr>
      <w:sz w:val="12"/>
      <w:szCs w:val="20"/>
    </w:rPr>
  </w:style>
  <w:style w:type="paragraph" w:customStyle="1" w:styleId="Warning">
    <w:name w:val="Warning"/>
    <w:basedOn w:val="AdditionalInformation"/>
    <w:next w:val="Ln1"/>
    <w:link w:val="WarningChar"/>
    <w:qFormat/>
    <w:rsid w:val="00E077D3"/>
    <w:pPr>
      <w:numPr>
        <w:numId w:val="3"/>
      </w:numPr>
    </w:pPr>
    <w:rPr>
      <w:color w:val="9E3A38"/>
      <w:szCs w:val="20"/>
    </w:rPr>
  </w:style>
  <w:style w:type="character" w:customStyle="1" w:styleId="AdditionalInformationChar">
    <w:name w:val="Additional Information Char"/>
    <w:basedOn w:val="DefaultParagraphFont"/>
    <w:link w:val="AdditionalInformation"/>
    <w:uiPriority w:val="99"/>
    <w:rsid w:val="00E077D3"/>
    <w:rPr>
      <w:rFonts w:ascii="Segoe" w:hAnsi="Segoe"/>
      <w:i/>
      <w:color w:val="5E5E5E" w:themeColor="text1"/>
      <w:sz w:val="20"/>
    </w:rPr>
  </w:style>
  <w:style w:type="character" w:customStyle="1" w:styleId="WarningChar">
    <w:name w:val="Warning Char"/>
    <w:basedOn w:val="AdditionalInformationChar"/>
    <w:link w:val="Warning"/>
    <w:rsid w:val="00E077D3"/>
    <w:rPr>
      <w:rFonts w:ascii="Segoe" w:hAnsi="Segoe"/>
      <w:i/>
      <w:color w:val="9E3A38"/>
      <w:sz w:val="20"/>
      <w:szCs w:val="20"/>
    </w:rPr>
  </w:style>
  <w:style w:type="paragraph" w:customStyle="1" w:styleId="TaskSetupInstructions">
    <w:name w:val="Task Setup Instructions"/>
    <w:basedOn w:val="ListParagraph"/>
    <w:next w:val="Ln1"/>
    <w:link w:val="TaskSetupInstructionsChar"/>
    <w:qFormat/>
    <w:rsid w:val="00E077D3"/>
    <w:pPr>
      <w:numPr>
        <w:numId w:val="4"/>
      </w:numPr>
      <w:spacing w:line="240" w:lineRule="auto"/>
      <w:ind w:left="1080"/>
    </w:pPr>
    <w:rPr>
      <w:color w:val="5E5E5E" w:themeColor="text1"/>
      <w:sz w:val="20"/>
      <w:szCs w:val="20"/>
    </w:rPr>
  </w:style>
  <w:style w:type="character" w:customStyle="1" w:styleId="TaskSetupInstructionsChar">
    <w:name w:val="Task Setup Instructions Char"/>
    <w:basedOn w:val="WarningChar"/>
    <w:link w:val="TaskSetupInstructions"/>
    <w:rsid w:val="00E077D3"/>
    <w:rPr>
      <w:rFonts w:ascii="Segoe" w:hAnsi="Segoe"/>
      <w:i w:val="0"/>
      <w:color w:val="5E5E5E" w:themeColor="text1"/>
      <w:sz w:val="20"/>
      <w:szCs w:val="20"/>
    </w:rPr>
  </w:style>
  <w:style w:type="paragraph" w:customStyle="1" w:styleId="CommandLine">
    <w:name w:val="Command Line"/>
    <w:basedOn w:val="Normal"/>
    <w:link w:val="CommandLineChar"/>
    <w:uiPriority w:val="99"/>
    <w:qFormat/>
    <w:rsid w:val="00E077D3"/>
    <w:pPr>
      <w:numPr>
        <w:numId w:val="9"/>
      </w:numPr>
      <w:shd w:val="clear" w:color="auto" w:fill="C0E4FF" w:themeFill="accent1" w:themeFillTint="33"/>
      <w:spacing w:before="180" w:line="220" w:lineRule="exact"/>
      <w:contextualSpacing/>
    </w:pPr>
    <w:rPr>
      <w:rFonts w:ascii="Lucida Sans Typewriter" w:hAnsi="Lucida Sans Typewriter"/>
      <w:color w:val="5E5E5E" w:themeColor="text1"/>
      <w:sz w:val="16"/>
      <w:szCs w:val="16"/>
    </w:rPr>
  </w:style>
  <w:style w:type="character" w:customStyle="1" w:styleId="CommandLineChar">
    <w:name w:val="Command Line Char"/>
    <w:basedOn w:val="DefaultParagraphFont"/>
    <w:link w:val="CommandLine"/>
    <w:uiPriority w:val="99"/>
    <w:locked/>
    <w:rsid w:val="00E077D3"/>
    <w:rPr>
      <w:rFonts w:ascii="Lucida Sans Typewriter" w:hAnsi="Lucida Sans Typewriter"/>
      <w:color w:val="5E5E5E" w:themeColor="text1"/>
      <w:sz w:val="16"/>
      <w:szCs w:val="16"/>
      <w:shd w:val="clear" w:color="auto" w:fill="C0E4FF" w:themeFill="accent1" w:themeFillTint="33"/>
    </w:rPr>
  </w:style>
  <w:style w:type="table" w:customStyle="1" w:styleId="LabSettingList">
    <w:name w:val="Lab Setting List"/>
    <w:basedOn w:val="TableNormal"/>
    <w:uiPriority w:val="99"/>
    <w:qFormat/>
    <w:rsid w:val="00E077D3"/>
    <w:pPr>
      <w:ind w:left="720"/>
      <w:outlineLvl w:val="0"/>
    </w:pPr>
    <w:tblPr>
      <w:tblInd w:w="1195" w:type="dxa"/>
      <w:tblBorders>
        <w:top w:val="single" w:sz="8" w:space="0" w:color="auto"/>
        <w:left w:val="single" w:sz="8" w:space="0" w:color="auto"/>
        <w:bottom w:val="single" w:sz="8" w:space="0" w:color="auto"/>
        <w:right w:val="single" w:sz="8" w:space="0" w:color="auto"/>
        <w:insideH w:val="single" w:sz="8" w:space="0" w:color="auto"/>
      </w:tblBorders>
      <w:tblCellMar>
        <w:top w:w="0" w:type="dxa"/>
        <w:left w:w="108" w:type="dxa"/>
        <w:bottom w:w="0" w:type="dxa"/>
        <w:right w:w="108" w:type="dxa"/>
      </w:tblCellMar>
    </w:tblPr>
    <w:tcPr>
      <w:shd w:val="clear" w:color="auto" w:fill="C0E4FF" w:themeFill="accent1" w:themeFillTint="33"/>
    </w:tcPr>
    <w:tblStylePr w:type="firstRow">
      <w:rPr>
        <w:b/>
      </w:rPr>
      <w:tblPr/>
      <w:tcPr>
        <w:shd w:val="clear" w:color="auto" w:fill="ADADAD" w:themeFill="text2" w:themeFillTint="66"/>
      </w:tcPr>
    </w:tblStylePr>
  </w:style>
  <w:style w:type="paragraph" w:styleId="NoSpacing">
    <w:name w:val="No Spacing"/>
    <w:link w:val="NoSpacingChar"/>
    <w:uiPriority w:val="1"/>
    <w:qFormat/>
    <w:rsid w:val="00E077D3"/>
    <w:pPr>
      <w:spacing w:after="0" w:line="240" w:lineRule="auto"/>
    </w:pPr>
  </w:style>
  <w:style w:type="character" w:customStyle="1" w:styleId="NoSpacingChar">
    <w:name w:val="No Spacing Char"/>
    <w:basedOn w:val="DefaultParagraphFont"/>
    <w:link w:val="NoSpacing"/>
    <w:uiPriority w:val="1"/>
    <w:rsid w:val="00E077D3"/>
  </w:style>
  <w:style w:type="paragraph" w:customStyle="1" w:styleId="ExerciseLeadin">
    <w:name w:val="Exercise Leadin"/>
    <w:basedOn w:val="Normal"/>
    <w:link w:val="ExerciseLeadinChar"/>
    <w:qFormat/>
    <w:rsid w:val="004B0D0C"/>
  </w:style>
  <w:style w:type="character" w:customStyle="1" w:styleId="ExerciseLeadinChar">
    <w:name w:val="Exercise Leadin Char"/>
    <w:basedOn w:val="DefaultParagraphFont"/>
    <w:link w:val="ExerciseLeadin"/>
    <w:rsid w:val="004B0D0C"/>
    <w:rPr>
      <w:rFonts w:ascii="Segoe" w:hAnsi="Segoe"/>
    </w:rPr>
  </w:style>
  <w:style w:type="paragraph" w:styleId="Title">
    <w:name w:val="Title"/>
    <w:basedOn w:val="Normal"/>
    <w:next w:val="Normal"/>
    <w:link w:val="TitleChar"/>
    <w:uiPriority w:val="10"/>
    <w:qFormat/>
    <w:rsid w:val="00E077D3"/>
    <w:pPr>
      <w:spacing w:after="120" w:line="240" w:lineRule="auto"/>
      <w:contextualSpacing/>
    </w:pPr>
    <w:rPr>
      <w:rFonts w:asciiTheme="majorHAnsi" w:eastAsiaTheme="majorEastAsia" w:hAnsiTheme="majorHAnsi" w:cstheme="majorBidi"/>
      <w:color w:val="343434" w:themeColor="text2"/>
      <w:spacing w:val="30"/>
      <w:kern w:val="28"/>
      <w:sz w:val="72"/>
      <w:szCs w:val="52"/>
    </w:rPr>
  </w:style>
  <w:style w:type="character" w:customStyle="1" w:styleId="TitleChar">
    <w:name w:val="Title Char"/>
    <w:basedOn w:val="DefaultParagraphFont"/>
    <w:link w:val="Title"/>
    <w:uiPriority w:val="10"/>
    <w:rsid w:val="00E077D3"/>
    <w:rPr>
      <w:rFonts w:asciiTheme="majorHAnsi" w:eastAsiaTheme="majorEastAsia" w:hAnsiTheme="majorHAnsi" w:cstheme="majorBidi"/>
      <w:color w:val="343434" w:themeColor="text2"/>
      <w:spacing w:val="30"/>
      <w:kern w:val="28"/>
      <w:sz w:val="72"/>
      <w:szCs w:val="52"/>
    </w:rPr>
  </w:style>
  <w:style w:type="paragraph" w:customStyle="1" w:styleId="ProcedureLeadin">
    <w:name w:val="Procedure Leadin"/>
    <w:basedOn w:val="Normal"/>
    <w:next w:val="TaskSetupInstructions"/>
    <w:qFormat/>
    <w:rsid w:val="00E077D3"/>
    <w:pPr>
      <w:ind w:left="720"/>
    </w:pPr>
  </w:style>
  <w:style w:type="paragraph" w:customStyle="1" w:styleId="IntroBodyText">
    <w:name w:val="Intro Body Text"/>
    <w:basedOn w:val="Normal"/>
    <w:qFormat/>
    <w:rsid w:val="00E077D3"/>
    <w:pPr>
      <w:ind w:left="720"/>
    </w:pPr>
  </w:style>
  <w:style w:type="paragraph" w:customStyle="1" w:styleId="Lb1Intro">
    <w:name w:val="Lb1 Intro"/>
    <w:basedOn w:val="IntroBodyText"/>
    <w:qFormat/>
    <w:rsid w:val="00E077D3"/>
    <w:pPr>
      <w:numPr>
        <w:numId w:val="6"/>
      </w:numPr>
      <w:ind w:left="1440"/>
    </w:pPr>
  </w:style>
  <w:style w:type="paragraph" w:customStyle="1" w:styleId="Lb2Intro">
    <w:name w:val="Lb2 Intro"/>
    <w:basedOn w:val="IntroBodyText"/>
    <w:qFormat/>
    <w:rsid w:val="00E077D3"/>
    <w:pPr>
      <w:numPr>
        <w:numId w:val="5"/>
      </w:numPr>
      <w:ind w:left="1800"/>
    </w:pPr>
  </w:style>
  <w:style w:type="paragraph" w:customStyle="1" w:styleId="LbKeyPoint">
    <w:name w:val="Lb Key Point"/>
    <w:basedOn w:val="Lb1Intro"/>
    <w:qFormat/>
    <w:rsid w:val="00E077D3"/>
    <w:pPr>
      <w:numPr>
        <w:numId w:val="7"/>
      </w:numPr>
      <w:spacing w:line="360" w:lineRule="exact"/>
      <w:contextualSpacing/>
    </w:pPr>
  </w:style>
  <w:style w:type="paragraph" w:customStyle="1" w:styleId="ScreenCapture">
    <w:name w:val="Screen Capture"/>
    <w:basedOn w:val="Normal"/>
    <w:next w:val="AdditionalInformation"/>
    <w:qFormat/>
    <w:rsid w:val="00E077D3"/>
    <w:pPr>
      <w:spacing w:after="120"/>
      <w:ind w:left="360"/>
    </w:pPr>
  </w:style>
  <w:style w:type="paragraph" w:customStyle="1" w:styleId="ScreenCaptureCaption">
    <w:name w:val="Screen Capture Caption"/>
    <w:basedOn w:val="AdditionalInformation"/>
    <w:qFormat/>
    <w:rsid w:val="00E077D3"/>
    <w:pPr>
      <w:numPr>
        <w:ilvl w:val="2"/>
        <w:numId w:val="8"/>
      </w:numPr>
      <w:tabs>
        <w:tab w:val="num" w:pos="360"/>
      </w:tabs>
      <w:spacing w:after="120"/>
    </w:pPr>
  </w:style>
  <w:style w:type="paragraph" w:customStyle="1" w:styleId="tips">
    <w:name w:val="tips"/>
    <w:basedOn w:val="CommandLine"/>
    <w:link w:val="tipsChar"/>
    <w:rsid w:val="00E077D3"/>
    <w:pPr>
      <w:pBdr>
        <w:top w:val="single" w:sz="4" w:space="1" w:color="auto"/>
        <w:left w:val="single" w:sz="4" w:space="4" w:color="auto"/>
        <w:bottom w:val="single" w:sz="4" w:space="1" w:color="auto"/>
        <w:right w:val="single" w:sz="4" w:space="4" w:color="auto"/>
      </w:pBdr>
      <w:shd w:val="clear" w:color="auto" w:fill="ECF133"/>
    </w:pPr>
  </w:style>
  <w:style w:type="character" w:customStyle="1" w:styleId="tipsChar">
    <w:name w:val="tips Char"/>
    <w:basedOn w:val="CommandLineChar"/>
    <w:link w:val="tips"/>
    <w:rsid w:val="00E077D3"/>
    <w:rPr>
      <w:rFonts w:ascii="Lucida Sans Typewriter" w:hAnsi="Lucida Sans Typewriter"/>
      <w:color w:val="5E5E5E" w:themeColor="text1"/>
      <w:sz w:val="16"/>
      <w:szCs w:val="16"/>
      <w:shd w:val="clear" w:color="auto" w:fill="ECF133"/>
    </w:rPr>
  </w:style>
  <w:style w:type="character" w:customStyle="1" w:styleId="Heading4Char">
    <w:name w:val="Heading 4 Char"/>
    <w:basedOn w:val="DefaultParagraphFont"/>
    <w:link w:val="Heading4"/>
    <w:uiPriority w:val="9"/>
    <w:semiHidden/>
    <w:rsid w:val="00E077D3"/>
    <w:rPr>
      <w:rFonts w:asciiTheme="majorHAnsi" w:eastAsiaTheme="majorEastAsia" w:hAnsiTheme="majorHAnsi" w:cstheme="majorBidi"/>
      <w:b/>
      <w:bCs/>
      <w:i/>
      <w:iCs/>
      <w:color w:val="0072C6" w:themeColor="accent1"/>
    </w:rPr>
  </w:style>
  <w:style w:type="paragraph" w:styleId="ListParagraph">
    <w:name w:val="List Paragraph"/>
    <w:basedOn w:val="Normal"/>
    <w:link w:val="ListParagraphChar"/>
    <w:uiPriority w:val="34"/>
    <w:qFormat/>
    <w:rsid w:val="00E077D3"/>
    <w:pPr>
      <w:ind w:left="720"/>
      <w:contextualSpacing/>
    </w:pPr>
  </w:style>
  <w:style w:type="paragraph" w:styleId="BalloonText">
    <w:name w:val="Balloon Text"/>
    <w:basedOn w:val="Normal"/>
    <w:link w:val="BalloonTextChar"/>
    <w:uiPriority w:val="99"/>
    <w:semiHidden/>
    <w:unhideWhenUsed/>
    <w:rsid w:val="00E07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7D3"/>
    <w:rPr>
      <w:rFonts w:ascii="Tahoma" w:hAnsi="Tahoma" w:cs="Tahoma"/>
      <w:sz w:val="16"/>
      <w:szCs w:val="16"/>
    </w:rPr>
  </w:style>
  <w:style w:type="character" w:customStyle="1" w:styleId="ListParagraphChar">
    <w:name w:val="List Paragraph Char"/>
    <w:basedOn w:val="DefaultParagraphFont"/>
    <w:link w:val="ListParagraph"/>
    <w:uiPriority w:val="34"/>
    <w:locked/>
    <w:rsid w:val="007646B2"/>
  </w:style>
  <w:style w:type="character" w:customStyle="1" w:styleId="AA-NormalChar">
    <w:name w:val="AA-Normal Char"/>
    <w:link w:val="AA-Normal"/>
    <w:locked/>
    <w:rsid w:val="007646B2"/>
    <w:rPr>
      <w:rFonts w:ascii="Segoe UI" w:hAnsi="Segoe UI" w:cs="Segoe UI"/>
    </w:rPr>
  </w:style>
  <w:style w:type="paragraph" w:customStyle="1" w:styleId="AA-Normal">
    <w:name w:val="AA-Normal"/>
    <w:basedOn w:val="Normal"/>
    <w:link w:val="AA-NormalChar"/>
    <w:qFormat/>
    <w:rsid w:val="007646B2"/>
    <w:pPr>
      <w:spacing w:before="120" w:after="120"/>
      <w:jc w:val="both"/>
    </w:pPr>
    <w:rPr>
      <w:rFonts w:ascii="Segoe UI" w:hAnsi="Segoe UI" w:cs="Segoe UI"/>
    </w:rPr>
  </w:style>
  <w:style w:type="table" w:styleId="TableGrid">
    <w:name w:val="Table Grid"/>
    <w:basedOn w:val="TableNormal"/>
    <w:uiPriority w:val="59"/>
    <w:rsid w:val="007646B2"/>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de">
    <w:name w:val="Code"/>
    <w:basedOn w:val="Normal"/>
    <w:qFormat/>
    <w:rsid w:val="00EB3F5C"/>
    <w:pPr>
      <w:keepNext/>
      <w:keepLines/>
      <w:widowControl w:val="0"/>
      <w:shd w:val="clear" w:color="auto" w:fill="E6E6E6"/>
      <w:suppressAutoHyphens/>
      <w:autoSpaceDE w:val="0"/>
      <w:autoSpaceDN w:val="0"/>
      <w:adjustRightInd w:val="0"/>
      <w:spacing w:after="120" w:line="240" w:lineRule="auto"/>
      <w:ind w:left="360"/>
      <w:contextualSpacing/>
    </w:pPr>
    <w:rPr>
      <w:rFonts w:ascii="Courier New" w:eastAsia="Times New Roman" w:hAnsi="Courier New" w:cs="Courier New"/>
      <w:noProof/>
      <w:sz w:val="16"/>
      <w:szCs w:val="20"/>
    </w:rPr>
  </w:style>
  <w:style w:type="character" w:styleId="Hyperlink">
    <w:name w:val="Hyperlink"/>
    <w:basedOn w:val="DefaultParagraphFont"/>
    <w:uiPriority w:val="99"/>
    <w:rsid w:val="00065491"/>
    <w:rPr>
      <w:rFonts w:cs="Times New Roman"/>
      <w:color w:val="0000FF"/>
      <w:u w:val="none"/>
    </w:rPr>
  </w:style>
  <w:style w:type="table" w:styleId="LightList-Accent1">
    <w:name w:val="Light List Accent 1"/>
    <w:basedOn w:val="TableNormal"/>
    <w:uiPriority w:val="61"/>
    <w:rsid w:val="004E71AA"/>
    <w:pPr>
      <w:spacing w:after="0" w:line="240" w:lineRule="auto"/>
    </w:pPr>
    <w:tblPr>
      <w:tblStyleRowBandSize w:val="1"/>
      <w:tblStyleColBandSize w:val="1"/>
      <w:tblInd w:w="0" w:type="dxa"/>
      <w:tblBorders>
        <w:top w:val="single" w:sz="8" w:space="0" w:color="0072C6" w:themeColor="accent1"/>
        <w:left w:val="single" w:sz="8" w:space="0" w:color="0072C6" w:themeColor="accent1"/>
        <w:bottom w:val="single" w:sz="8" w:space="0" w:color="0072C6" w:themeColor="accent1"/>
        <w:right w:val="single" w:sz="8" w:space="0" w:color="0072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72C6" w:themeFill="accent1"/>
      </w:tcPr>
    </w:tblStylePr>
    <w:tblStylePr w:type="lastRow">
      <w:pPr>
        <w:spacing w:before="0" w:after="0" w:line="240" w:lineRule="auto"/>
      </w:pPr>
      <w:rPr>
        <w:b/>
        <w:bCs/>
      </w:rPr>
      <w:tblPr/>
      <w:tcPr>
        <w:tcBorders>
          <w:top w:val="double" w:sz="6" w:space="0" w:color="0072C6" w:themeColor="accent1"/>
          <w:left w:val="single" w:sz="8" w:space="0" w:color="0072C6" w:themeColor="accent1"/>
          <w:bottom w:val="single" w:sz="8" w:space="0" w:color="0072C6" w:themeColor="accent1"/>
          <w:right w:val="single" w:sz="8" w:space="0" w:color="0072C6" w:themeColor="accent1"/>
        </w:tcBorders>
      </w:tcPr>
    </w:tblStylePr>
    <w:tblStylePr w:type="firstCol">
      <w:rPr>
        <w:b/>
        <w:bCs/>
      </w:rPr>
    </w:tblStylePr>
    <w:tblStylePr w:type="lastCol">
      <w:rPr>
        <w:b/>
        <w:bCs/>
      </w:rPr>
    </w:tblStylePr>
    <w:tblStylePr w:type="band1Vert">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tblStylePr w:type="band1Horz">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style>
  <w:style w:type="paragraph" w:customStyle="1" w:styleId="ppCode">
    <w:name w:val="pp Code"/>
    <w:qFormat/>
    <w:rsid w:val="00153ADA"/>
    <w:pPr>
      <w:numPr>
        <w:ilvl w:val="1"/>
        <w:numId w:val="11"/>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link w:val="ppCodeIndentChar"/>
    <w:rsid w:val="00153ADA"/>
    <w:pPr>
      <w:numPr>
        <w:ilvl w:val="2"/>
      </w:numPr>
      <w:ind w:left="720"/>
    </w:pPr>
  </w:style>
  <w:style w:type="paragraph" w:customStyle="1" w:styleId="ppCodeIndent2">
    <w:name w:val="pp Code Indent 2"/>
    <w:basedOn w:val="ppCodeIndent"/>
    <w:rsid w:val="00153ADA"/>
    <w:pPr>
      <w:numPr>
        <w:ilvl w:val="3"/>
      </w:numPr>
    </w:pPr>
  </w:style>
  <w:style w:type="paragraph" w:customStyle="1" w:styleId="ppFigure">
    <w:name w:val="pp Figure"/>
    <w:basedOn w:val="Normal"/>
    <w:next w:val="Normal"/>
    <w:qFormat/>
    <w:rsid w:val="00153ADA"/>
    <w:pPr>
      <w:numPr>
        <w:ilvl w:val="1"/>
        <w:numId w:val="12"/>
      </w:numPr>
      <w:spacing w:after="0"/>
      <w:ind w:left="0"/>
    </w:pPr>
    <w:rPr>
      <w:rFonts w:asciiTheme="minorHAnsi" w:eastAsiaTheme="minorEastAsia" w:hAnsiTheme="minorHAnsi"/>
      <w:lang w:bidi="en-US"/>
    </w:rPr>
  </w:style>
  <w:style w:type="paragraph" w:customStyle="1" w:styleId="ppFigureIndent">
    <w:name w:val="pp Figure Indent"/>
    <w:basedOn w:val="ppFigure"/>
    <w:next w:val="Normal"/>
    <w:rsid w:val="00153ADA"/>
    <w:pPr>
      <w:numPr>
        <w:ilvl w:val="2"/>
      </w:numPr>
      <w:ind w:left="720"/>
    </w:pPr>
  </w:style>
  <w:style w:type="paragraph" w:customStyle="1" w:styleId="ppFigureIndent2">
    <w:name w:val="pp Figure Indent 2"/>
    <w:basedOn w:val="ppFigureIndent"/>
    <w:next w:val="Normal"/>
    <w:rsid w:val="00153ADA"/>
    <w:pPr>
      <w:numPr>
        <w:ilvl w:val="3"/>
      </w:numPr>
      <w:ind w:left="1440"/>
    </w:pPr>
  </w:style>
  <w:style w:type="paragraph" w:customStyle="1" w:styleId="ppNumberList">
    <w:name w:val="pp Number List"/>
    <w:basedOn w:val="Normal"/>
    <w:rsid w:val="00153ADA"/>
    <w:pPr>
      <w:numPr>
        <w:ilvl w:val="1"/>
        <w:numId w:val="13"/>
      </w:numPr>
      <w:tabs>
        <w:tab w:val="left" w:pos="1440"/>
      </w:tabs>
      <w:spacing w:after="120"/>
    </w:pPr>
    <w:rPr>
      <w:rFonts w:asciiTheme="minorHAnsi" w:eastAsiaTheme="minorEastAsia" w:hAnsiTheme="minorHAnsi"/>
      <w:lang w:bidi="en-US"/>
    </w:rPr>
  </w:style>
  <w:style w:type="paragraph" w:customStyle="1" w:styleId="ppListEnd">
    <w:name w:val="pp List End"/>
    <w:basedOn w:val="ppNumberList"/>
    <w:next w:val="Normal"/>
    <w:rsid w:val="00153ADA"/>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153ADA"/>
    <w:pPr>
      <w:numPr>
        <w:ilvl w:val="2"/>
      </w:numPr>
      <w:tabs>
        <w:tab w:val="clear" w:pos="1440"/>
        <w:tab w:val="left" w:pos="2160"/>
      </w:tabs>
    </w:pPr>
  </w:style>
  <w:style w:type="paragraph" w:customStyle="1" w:styleId="ppNumberListIndent2">
    <w:name w:val="pp Number List Indent 2"/>
    <w:basedOn w:val="ppNumberListIndent"/>
    <w:qFormat/>
    <w:rsid w:val="00153ADA"/>
    <w:pPr>
      <w:numPr>
        <w:ilvl w:val="3"/>
      </w:numPr>
    </w:pPr>
  </w:style>
  <w:style w:type="paragraph" w:customStyle="1" w:styleId="ppCodeIndent3">
    <w:name w:val="pp Code Indent 3"/>
    <w:basedOn w:val="ppCodeIndent2"/>
    <w:qFormat/>
    <w:rsid w:val="00153ADA"/>
    <w:pPr>
      <w:numPr>
        <w:ilvl w:val="4"/>
      </w:numPr>
    </w:pPr>
  </w:style>
  <w:style w:type="paragraph" w:customStyle="1" w:styleId="ppFigureIndent3">
    <w:name w:val="pp Figure Indent 3"/>
    <w:basedOn w:val="ppFigureIndent2"/>
    <w:qFormat/>
    <w:rsid w:val="00153ADA"/>
    <w:pPr>
      <w:numPr>
        <w:ilvl w:val="4"/>
      </w:numPr>
    </w:pPr>
  </w:style>
  <w:style w:type="paragraph" w:customStyle="1" w:styleId="ppFigureCaption">
    <w:name w:val="pp Figure Caption"/>
    <w:basedOn w:val="Normal"/>
    <w:next w:val="Normal"/>
    <w:qFormat/>
    <w:rsid w:val="00614DE5"/>
    <w:pPr>
      <w:numPr>
        <w:ilvl w:val="1"/>
        <w:numId w:val="14"/>
      </w:numPr>
      <w:spacing w:after="120"/>
      <w:ind w:left="0"/>
    </w:pPr>
    <w:rPr>
      <w:rFonts w:asciiTheme="minorHAnsi" w:eastAsiaTheme="minorEastAsia" w:hAnsiTheme="minorHAnsi"/>
      <w:i/>
      <w:lang w:bidi="en-US"/>
    </w:rPr>
  </w:style>
  <w:style w:type="paragraph" w:customStyle="1" w:styleId="ppFigureCaptionIndent">
    <w:name w:val="pp Figure Caption Indent"/>
    <w:basedOn w:val="ppFigureCaption"/>
    <w:next w:val="Normal"/>
    <w:rsid w:val="00614DE5"/>
    <w:pPr>
      <w:numPr>
        <w:ilvl w:val="2"/>
      </w:numPr>
      <w:ind w:left="720"/>
    </w:pPr>
  </w:style>
  <w:style w:type="paragraph" w:customStyle="1" w:styleId="ppFigureCaptionIndent2">
    <w:name w:val="pp Figure Caption Indent 2"/>
    <w:basedOn w:val="ppFigureCaptionIndent"/>
    <w:next w:val="Normal"/>
    <w:rsid w:val="00614DE5"/>
    <w:pPr>
      <w:numPr>
        <w:ilvl w:val="3"/>
      </w:numPr>
    </w:pPr>
  </w:style>
  <w:style w:type="paragraph" w:customStyle="1" w:styleId="ppFigureNumber">
    <w:name w:val="pp Figure Number"/>
    <w:basedOn w:val="Normal"/>
    <w:next w:val="ppFigureCaption"/>
    <w:rsid w:val="00614DE5"/>
    <w:pPr>
      <w:numPr>
        <w:ilvl w:val="1"/>
        <w:numId w:val="15"/>
      </w:numPr>
      <w:spacing w:after="0"/>
      <w:ind w:left="0"/>
    </w:pPr>
    <w:rPr>
      <w:rFonts w:asciiTheme="minorHAnsi" w:eastAsiaTheme="minorEastAsia" w:hAnsiTheme="minorHAnsi"/>
      <w:b/>
      <w:lang w:bidi="en-US"/>
    </w:rPr>
  </w:style>
  <w:style w:type="paragraph" w:customStyle="1" w:styleId="ppFigureNumberIndent">
    <w:name w:val="pp Figure Number Indent"/>
    <w:basedOn w:val="ppFigureNumber"/>
    <w:next w:val="ppFigureCaptionIndent"/>
    <w:rsid w:val="00614DE5"/>
    <w:pPr>
      <w:numPr>
        <w:ilvl w:val="2"/>
      </w:numPr>
      <w:ind w:left="720"/>
    </w:pPr>
  </w:style>
  <w:style w:type="paragraph" w:customStyle="1" w:styleId="ppFigureNumberIndent2">
    <w:name w:val="pp Figure Number Indent 2"/>
    <w:basedOn w:val="ppFigureNumberIndent"/>
    <w:next w:val="ppFigureCaptionIndent2"/>
    <w:rsid w:val="00614DE5"/>
    <w:pPr>
      <w:numPr>
        <w:ilvl w:val="3"/>
      </w:numPr>
      <w:ind w:left="1440"/>
    </w:pPr>
  </w:style>
  <w:style w:type="paragraph" w:customStyle="1" w:styleId="ppFigureCaptionIndent3">
    <w:name w:val="pp Figure Caption Indent 3"/>
    <w:basedOn w:val="ppFigureCaptionIndent2"/>
    <w:qFormat/>
    <w:rsid w:val="00614DE5"/>
    <w:pPr>
      <w:numPr>
        <w:ilvl w:val="4"/>
      </w:numPr>
    </w:pPr>
  </w:style>
  <w:style w:type="paragraph" w:customStyle="1" w:styleId="ppFigureNumberIndent3">
    <w:name w:val="pp Figure Number Indent 3"/>
    <w:basedOn w:val="ppFigureNumberIndent2"/>
    <w:qFormat/>
    <w:rsid w:val="00614DE5"/>
    <w:pPr>
      <w:numPr>
        <w:ilvl w:val="4"/>
      </w:numPr>
    </w:pPr>
  </w:style>
  <w:style w:type="paragraph" w:customStyle="1" w:styleId="ppTopic">
    <w:name w:val="pp Topic"/>
    <w:basedOn w:val="Title"/>
    <w:next w:val="Normal"/>
    <w:rsid w:val="00921C4A"/>
    <w:pPr>
      <w:pBdr>
        <w:bottom w:val="single" w:sz="8" w:space="4" w:color="0072C6" w:themeColor="accent1"/>
      </w:pBdr>
      <w:spacing w:after="300" w:line="276" w:lineRule="auto"/>
    </w:pPr>
    <w:rPr>
      <w:color w:val="262626" w:themeColor="text2" w:themeShade="BF"/>
      <w:spacing w:val="5"/>
      <w:sz w:val="52"/>
      <w:lang w:bidi="en-US"/>
    </w:rPr>
  </w:style>
  <w:style w:type="paragraph" w:customStyle="1" w:styleId="ppBodyText">
    <w:name w:val="pp Body Text"/>
    <w:link w:val="ppBodyTextChar"/>
    <w:qFormat/>
    <w:rsid w:val="00604209"/>
    <w:pPr>
      <w:numPr>
        <w:ilvl w:val="1"/>
        <w:numId w:val="25"/>
      </w:numPr>
      <w:spacing w:after="120"/>
    </w:pPr>
    <w:rPr>
      <w:rFonts w:eastAsiaTheme="minorEastAsia"/>
      <w:lang w:bidi="en-US"/>
    </w:rPr>
  </w:style>
  <w:style w:type="paragraph" w:customStyle="1" w:styleId="ppBodyTextIndent">
    <w:name w:val="pp Body Text Indent"/>
    <w:basedOn w:val="ppBodyText"/>
    <w:rsid w:val="00604209"/>
    <w:pPr>
      <w:numPr>
        <w:ilvl w:val="2"/>
      </w:numPr>
      <w:tabs>
        <w:tab w:val="num" w:pos="360"/>
      </w:tabs>
      <w:ind w:left="2880" w:hanging="360"/>
    </w:pPr>
  </w:style>
  <w:style w:type="paragraph" w:customStyle="1" w:styleId="ppBodyTextIndent2">
    <w:name w:val="pp Body Text Indent 2"/>
    <w:basedOn w:val="ppBodyTextIndent"/>
    <w:rsid w:val="00604209"/>
    <w:pPr>
      <w:numPr>
        <w:ilvl w:val="3"/>
      </w:numPr>
      <w:tabs>
        <w:tab w:val="num" w:pos="360"/>
      </w:tabs>
      <w:ind w:left="3600" w:hanging="360"/>
    </w:pPr>
  </w:style>
  <w:style w:type="paragraph" w:customStyle="1" w:styleId="ppBodyTextIndent3">
    <w:name w:val="pp Body Text Indent 3"/>
    <w:basedOn w:val="ppBodyTextIndent2"/>
    <w:rsid w:val="00604209"/>
    <w:pPr>
      <w:numPr>
        <w:ilvl w:val="4"/>
      </w:numPr>
      <w:tabs>
        <w:tab w:val="num" w:pos="360"/>
      </w:tabs>
      <w:ind w:left="4320" w:hanging="360"/>
    </w:pPr>
  </w:style>
  <w:style w:type="character" w:customStyle="1" w:styleId="ppBodyTextChar">
    <w:name w:val="pp Body Text Char"/>
    <w:basedOn w:val="DefaultParagraphFont"/>
    <w:link w:val="ppBodyText"/>
    <w:locked/>
    <w:rsid w:val="00604209"/>
    <w:rPr>
      <w:rFonts w:eastAsiaTheme="minorEastAsia"/>
      <w:lang w:bidi="en-US"/>
    </w:rPr>
  </w:style>
  <w:style w:type="character" w:customStyle="1" w:styleId="ppCodeIndentChar">
    <w:name w:val="pp Code Indent Char"/>
    <w:basedOn w:val="DefaultParagraphFont"/>
    <w:link w:val="ppCodeIndent"/>
    <w:rsid w:val="00604209"/>
    <w:rPr>
      <w:rFonts w:ascii="Consolas" w:eastAsia="Times New Roman" w:hAnsi="Consolas"/>
      <w:sz w:val="20"/>
      <w:shd w:val="clear" w:color="auto" w:fill="F7F7F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mp"/><Relationship Id="rId18" Type="http://schemas.openxmlformats.org/officeDocument/2006/relationships/image" Target="media/image8.tmp"/><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tmp"/><Relationship Id="rId17" Type="http://schemas.openxmlformats.org/officeDocument/2006/relationships/image" Target="media/image7.tmp"/><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tmp"/><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tmp"/><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5.tmp"/><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tmp"/><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Ignite">
      <a:dk1>
        <a:srgbClr val="5E5E5E"/>
      </a:dk1>
      <a:lt1>
        <a:srgbClr val="FFFFFF"/>
      </a:lt1>
      <a:dk2>
        <a:srgbClr val="343434"/>
      </a:dk2>
      <a:lt2>
        <a:srgbClr val="4766C9"/>
      </a:lt2>
      <a:accent1>
        <a:srgbClr val="0072C6"/>
      </a:accent1>
      <a:accent2>
        <a:srgbClr val="777777"/>
      </a:accent2>
      <a:accent3>
        <a:srgbClr val="EAEAEA"/>
      </a:accent3>
      <a:accent4>
        <a:srgbClr val="F1D009"/>
      </a:accent4>
      <a:accent5>
        <a:srgbClr val="FFA514"/>
      </a:accent5>
      <a:accent6>
        <a:srgbClr val="85A0DB"/>
      </a:accent6>
      <a:hlink>
        <a:srgbClr val="4766C9"/>
      </a:hlink>
      <a:folHlink>
        <a:srgbClr val="85A0D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Hands On Lab (DOCX)" ma:contentTypeID="0x01010086F04DA18FB1744297AB1C4FCCB19482002EDEB204CA7F874DB7F92CFE5181AE23" ma:contentTypeVersion="4" ma:contentTypeDescription="" ma:contentTypeScope="" ma:versionID="5e9e51356de33ccdea62d4d5ff57b86c">
  <xsd:schema xmlns:xsd="http://www.w3.org/2001/XMLSchema" xmlns:xs="http://www.w3.org/2001/XMLSchema" xmlns:p="http://schemas.microsoft.com/office/2006/metadata/properties" xmlns:ns2="0bcee7b1-93b3-406f-bf7b-b25af7d39c5e" targetNamespace="http://schemas.microsoft.com/office/2006/metadata/properties" ma:root="true" ma:fieldsID="5a533c41cb89c4ed2215f355636ca0a0" ns2:_="">
    <xsd:import namespace="0bcee7b1-93b3-406f-bf7b-b25af7d39c5e"/>
    <xsd:element name="properties">
      <xsd:complexType>
        <xsd:sequence>
          <xsd:element name="documentManagement">
            <xsd:complexType>
              <xsd:all>
                <xsd:element ref="ns2:Module_x0020_Number" minOccurs="0"/>
                <xsd:element ref="ns2:Module_x0020_Title" minOccurs="0"/>
                <xsd:element ref="ns2:Module_x0020_POC" minOccurs="0"/>
                <xsd:element ref="ns2:CPT_x0020_Owner" minOccurs="0"/>
                <xsd:element ref="ns2:DPE_x0020_Own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cee7b1-93b3-406f-bf7b-b25af7d39c5e" elementFormDefault="qualified">
    <xsd:import namespace="http://schemas.microsoft.com/office/2006/documentManagement/types"/>
    <xsd:import namespace="http://schemas.microsoft.com/office/infopath/2007/PartnerControls"/>
    <xsd:element name="Module_x0020_Number" ma:index="8" nillable="true" ma:displayName="Module Number" ma:description="Module order number in the course." ma:internalName="Module_x0020_Number" ma:readOnly="true">
      <xsd:simpleType>
        <xsd:restriction base="dms:Number"/>
      </xsd:simpleType>
    </xsd:element>
    <xsd:element name="Module_x0020_Title" ma:index="9" nillable="true" ma:displayName="Module Title" ma:internalName="Module_x0020_Title" ma:readOnly="true">
      <xsd:simpleType>
        <xsd:restriction base="dms:Text">
          <xsd:maxLength value="255"/>
        </xsd:restriction>
      </xsd:simpleType>
    </xsd:element>
    <xsd:element name="Module_x0020_POC" ma:index="10" nillable="true" ma:displayName="Module POC" ma:list="UserInfo" ma:SharePointGroup="0" ma:internalName="Module_x0020_POC"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PT_x0020_Owner" ma:index="11" nillable="true" ma:displayName="CPT Owner" ma:list="UserInfo" ma:SharePointGroup="0" ma:internalName="CPT_x0020_Owner" ma:readOnly="tru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PE_x0020_Owner" ma:index="12" nillable="true" ma:displayName="DPE Owner" ma:list="UserInfo" ma:SharePointGroup="0" ma:internalName="DPE_x0020_Owner" ma:readOnly="tru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1 6 " ? > < t o c   x m l n s : x s i = " h t t p : / / w w w . w 3 . o r g / 2 0 0 1 / X M L S c h e m a - i n s t a n c e "   x m l n s : x s d = " h t t p : / / w w w . w 3 . o r g / 2 0 0 1 / X M L S c h e m a " / > 
</file>

<file path=customXml/item4.xml><?xml version="1.0" encoding="utf-8"?>
<p:properties xmlns:p="http://schemas.microsoft.com/office/2006/metadata/properties" xmlns:xsi="http://www.w3.org/2001/XMLSchema-instance" xmlns:pc="http://schemas.microsoft.com/office/infopath/2007/PartnerControls">
  <documentManagement>
    <Module_x0020_POC xmlns="0bcee7b1-93b3-406f-bf7b-b25af7d39c5e">
      <UserInfo>
        <DisplayName>Sven Arne Gylterud</DisplayName>
        <AccountId>81</AccountId>
        <AccountType/>
      </UserInfo>
      <UserInfo>
        <DisplayName>Kevin Gjerstad</DisplayName>
        <AccountId>82</AccountId>
        <AccountType/>
      </UserInfo>
      <UserInfo>
        <DisplayName>Fredrik Holm</DisplayName>
        <AccountId>83</AccountId>
        <AccountType/>
      </UserInfo>
      <UserInfo>
        <DisplayName>Gerhard Schobbe</DisplayName>
        <AccountId>84</AccountId>
        <AccountType/>
      </UserInfo>
      <UserInfo>
        <DisplayName>Jim Masson</DisplayName>
        <AccountId>31</AccountId>
        <AccountType/>
      </UserInfo>
      <UserInfo>
        <DisplayName>Eirik Knutsen</DisplayName>
        <AccountId>85</AccountId>
        <AccountType/>
      </UserInfo>
    </Module_x0020_POC>
    <DPE_x0020_Owner xmlns="0bcee7b1-93b3-406f-bf7b-b25af7d39c5e">
      <UserInfo>
        <DisplayName>Girish Raja</DisplayName>
        <AccountId>16</AccountId>
        <AccountType/>
      </UserInfo>
    </DPE_x0020_Owner>
    <CPT_x0020_Owner xmlns="0bcee7b1-93b3-406f-bf7b-b25af7d39c5e">
      <UserInfo>
        <DisplayName>Scot Hillier (Ted Pattison Group Inc)</DisplayName>
        <AccountId>21</AccountId>
        <AccountType/>
      </UserInfo>
    </CPT_x0020_Owner>
    <Module_x0020_Number xmlns="0bcee7b1-93b3-406f-bf7b-b25af7d39c5e">14</Module_x0020_Number>
  </documentManagement>
</p:properties>
</file>

<file path=customXml/itemProps1.xml><?xml version="1.0" encoding="utf-8"?>
<ds:datastoreItem xmlns:ds="http://schemas.openxmlformats.org/officeDocument/2006/customXml" ds:itemID="{4AB15C3B-1D9C-467E-90A7-63956CA9C5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cee7b1-93b3-406f-bf7b-b25af7d39c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BD882F-A3C9-47AA-A648-6DC5603D7E29}">
  <ds:schemaRefs>
    <ds:schemaRef ds:uri="http://schemas.microsoft.com/sharepoint/v3/contenttype/forms"/>
  </ds:schemaRefs>
</ds:datastoreItem>
</file>

<file path=customXml/itemProps3.xml><?xml version="1.0" encoding="utf-8"?>
<ds:datastoreItem xmlns:ds="http://schemas.openxmlformats.org/officeDocument/2006/customXml" ds:itemID="{0C58B9AC-C290-488E-88CD-C0338234AE84}">
  <ds:schemaRefs>
    <ds:schemaRef ds:uri="http://www.w3.org/2001/XMLSchema"/>
  </ds:schemaRefs>
</ds:datastoreItem>
</file>

<file path=customXml/itemProps4.xml><?xml version="1.0" encoding="utf-8"?>
<ds:datastoreItem xmlns:ds="http://schemas.openxmlformats.org/officeDocument/2006/customXml" ds:itemID="{00334748-8F48-4966-8AF0-E1A2789736EB}">
  <ds:schemaRefs>
    <ds:schemaRef ds:uri="http://schemas.microsoft.com/office/2006/metadata/properties"/>
    <ds:schemaRef ds:uri="http://schemas.microsoft.com/office/infopath/2007/PartnerControls"/>
    <ds:schemaRef ds:uri="0bcee7b1-93b3-406f-bf7b-b25af7d39c5e"/>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16</Pages>
  <Words>2237</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Introduction to Apps for Office 2013</vt:lpstr>
    </vt:vector>
  </TitlesOfParts>
  <Company>Microsoft Corporation</Company>
  <LinksUpToDate>false</LinksUpToDate>
  <CharactersWithSpaces>14965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Apps for Office 2013</dc:title>
  <dc:creator>Vesa Juvonen</dc:creator>
  <cp:lastModifiedBy>Windows User</cp:lastModifiedBy>
  <cp:revision>14</cp:revision>
  <dcterms:created xsi:type="dcterms:W3CDTF">2012-08-15T23:56:00Z</dcterms:created>
  <dcterms:modified xsi:type="dcterms:W3CDTF">2012-11-05T04:26:00Z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0x01010086F04DA18FB1744297AB1C4FCCB19482002EDEB204CA7F874DB7F92CFE5181AE23</vt:lpwstr>
  </property>
</Properties>
</file>